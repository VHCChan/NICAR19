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4284" w14:textId="2B6CB3B6" w:rsidR="00AC4ED5" w:rsidRPr="00897D66" w:rsidRDefault="007918AE" w:rsidP="1DF8EFB3">
      <w:pPr>
        <w:pStyle w:val="Heading1"/>
        <w:rPr>
          <w:rFonts w:ascii="Segoe UI Light" w:eastAsia="Segoe UI Light" w:hAnsi="Segoe UI Light" w:cs="Segoe UI Light"/>
          <w:color w:val="7030A0"/>
        </w:rPr>
      </w:pPr>
      <w:bookmarkStart w:id="0" w:name="_GoBack"/>
      <w:bookmarkEnd w:id="0"/>
      <w:r>
        <w:rPr>
          <w:rFonts w:ascii="Segoe UI Light" w:eastAsia="Segoe UI Light" w:hAnsi="Segoe UI Light" w:cs="Segoe UI Light"/>
          <w:color w:val="7030A0"/>
        </w:rPr>
        <w:t>Web project: Open Data Initiative page</w:t>
      </w:r>
    </w:p>
    <w:p w14:paraId="7A8D4F2A" w14:textId="088A3FBC" w:rsidR="00AC4ED5" w:rsidRDefault="00AC4ED5" w:rsidP="00AC4ED5">
      <w:r>
        <w:rPr>
          <w:rFonts w:ascii="Segoe UI Light" w:hAnsi="Segoe UI Light" w:cs="Segoe UI Light"/>
          <w:color w:val="7030A0"/>
        </w:rPr>
        <w:t xml:space="preserve">URL: </w:t>
      </w:r>
      <w:r w:rsidR="007918AE">
        <w:rPr>
          <w:rFonts w:ascii="Segoe UI Light" w:hAnsi="Segoe UI Light" w:cs="Segoe UI Light"/>
          <w:color w:val="7030A0"/>
        </w:rPr>
        <w:t>http://</w:t>
      </w:r>
      <w:r w:rsidR="007918AE" w:rsidRPr="007918AE">
        <w:t xml:space="preserve"> </w:t>
      </w:r>
      <w:r w:rsidR="007918AE" w:rsidRPr="007918AE">
        <w:rPr>
          <w:rFonts w:ascii="Segoe UI Light" w:hAnsi="Segoe UI Light" w:cs="Segoe UI Light"/>
          <w:color w:val="7030A0"/>
        </w:rPr>
        <w:t>www.microsoft.com/open-data-initiative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52"/>
        <w:gridCol w:w="4508"/>
      </w:tblGrid>
      <w:tr w:rsidR="00AC4ED5" w14:paraId="2D742386" w14:textId="77777777" w:rsidTr="00C326C5">
        <w:trPr>
          <w:trHeight w:val="368"/>
        </w:trPr>
        <w:tc>
          <w:tcPr>
            <w:tcW w:w="9360" w:type="dxa"/>
            <w:gridSpan w:val="2"/>
            <w:shd w:val="clear" w:color="auto" w:fill="7030A0"/>
            <w:vAlign w:val="center"/>
          </w:tcPr>
          <w:p w14:paraId="0C3D79BE" w14:textId="77777777" w:rsidR="00AC4ED5" w:rsidRPr="00727048" w:rsidRDefault="00AC4ED5" w:rsidP="00C326C5">
            <w:pPr>
              <w:spacing w:before="60" w:after="60"/>
              <w:ind w:right="2160"/>
              <w:rPr>
                <w:rFonts w:ascii="Segoe UI" w:hAnsi="Segoe UI" w:cs="Segoe UI"/>
                <w:sz w:val="20"/>
                <w:szCs w:val="20"/>
              </w:rPr>
            </w:pPr>
            <w:r w:rsidRPr="00727048">
              <w:rPr>
                <w:rFonts w:ascii="Segoe UI" w:hAnsi="Segoe UI" w:cs="Segoe UI"/>
                <w:b/>
                <w:color w:val="FFFFFF" w:themeColor="background1"/>
                <w:szCs w:val="20"/>
              </w:rPr>
              <w:t>PROJECT DETAILS</w:t>
            </w:r>
          </w:p>
        </w:tc>
      </w:tr>
      <w:tr w:rsidR="00AC4ED5" w14:paraId="692A5893" w14:textId="77777777" w:rsidTr="00C326C5">
        <w:tc>
          <w:tcPr>
            <w:tcW w:w="4852" w:type="dxa"/>
            <w:vAlign w:val="center"/>
          </w:tcPr>
          <w:p w14:paraId="5B8399AE" w14:textId="558CA9D4" w:rsidR="00AC4ED5" w:rsidRPr="009C7FBA" w:rsidRDefault="00AC4ED5" w:rsidP="00C326C5">
            <w:pPr>
              <w:spacing w:before="60" w:after="60"/>
              <w:ind w:right="337"/>
              <w:rPr>
                <w:rFonts w:ascii="Segoe UI Light" w:hAnsi="Segoe UI Light" w:cs="Segoe UI Light"/>
                <w:sz w:val="20"/>
                <w:szCs w:val="20"/>
              </w:rPr>
            </w:pP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Writer: </w:t>
            </w:r>
            <w:r w:rsidR="007918AE">
              <w:rPr>
                <w:rFonts w:ascii="Segoe UI Light" w:hAnsi="Segoe UI Light" w:cs="Segoe UI Light"/>
                <w:sz w:val="20"/>
                <w:szCs w:val="20"/>
              </w:rPr>
              <w:t>Shari Kjerland</w:t>
            </w:r>
          </w:p>
        </w:tc>
        <w:tc>
          <w:tcPr>
            <w:tcW w:w="4508" w:type="dxa"/>
          </w:tcPr>
          <w:p w14:paraId="62AB856C" w14:textId="77777777" w:rsidR="00AC4ED5" w:rsidRPr="009C7FBA" w:rsidRDefault="00AC4ED5" w:rsidP="00C326C5">
            <w:pPr>
              <w:spacing w:before="60" w:after="60"/>
              <w:ind w:right="2160"/>
              <w:rPr>
                <w:rFonts w:ascii="Segoe UI Light" w:hAnsi="Segoe UI Light" w:cs="Segoe UI Light"/>
                <w:sz w:val="20"/>
                <w:szCs w:val="20"/>
              </w:rPr>
            </w:pP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Review comments due: </w:t>
            </w:r>
            <w:r w:rsidRPr="009C7FBA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Date</w:t>
            </w:r>
          </w:p>
        </w:tc>
      </w:tr>
      <w:tr w:rsidR="00AC4ED5" w14:paraId="5A1291EA" w14:textId="77777777" w:rsidTr="00C326C5">
        <w:tc>
          <w:tcPr>
            <w:tcW w:w="4852" w:type="dxa"/>
            <w:vAlign w:val="center"/>
          </w:tcPr>
          <w:p w14:paraId="1894DF2A" w14:textId="77777777" w:rsidR="00AC4ED5" w:rsidRPr="009C7FBA" w:rsidRDefault="00AC4ED5" w:rsidP="00C326C5">
            <w:pPr>
              <w:spacing w:before="60" w:after="60"/>
              <w:ind w:right="2160"/>
              <w:rPr>
                <w:rFonts w:ascii="Segoe UI Light" w:hAnsi="Segoe UI Light" w:cs="Segoe UI Light"/>
                <w:sz w:val="20"/>
                <w:szCs w:val="20"/>
              </w:rPr>
            </w:pP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Editorial lead: </w:t>
            </w:r>
            <w:r w:rsidRPr="009C7FBA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Tracey Craft</w:t>
            </w:r>
          </w:p>
        </w:tc>
        <w:tc>
          <w:tcPr>
            <w:tcW w:w="4508" w:type="dxa"/>
          </w:tcPr>
          <w:p w14:paraId="224206FB" w14:textId="7BB9E224" w:rsidR="00AC4ED5" w:rsidRPr="009C7FBA" w:rsidRDefault="00AC4ED5" w:rsidP="00C326C5">
            <w:pPr>
              <w:spacing w:before="60" w:after="60"/>
              <w:ind w:right="526"/>
              <w:rPr>
                <w:rFonts w:ascii="Segoe UI Light" w:hAnsi="Segoe UI Light" w:cs="Segoe UI Light"/>
                <w:sz w:val="20"/>
                <w:szCs w:val="20"/>
              </w:rPr>
            </w:pP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Go-live date: </w:t>
            </w:r>
            <w:r w:rsidR="007918AE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9/24/2018</w:t>
            </w:r>
          </w:p>
        </w:tc>
      </w:tr>
      <w:tr w:rsidR="00AC4ED5" w14:paraId="37A41277" w14:textId="77777777" w:rsidTr="00C326C5">
        <w:tc>
          <w:tcPr>
            <w:tcW w:w="9360" w:type="dxa"/>
            <w:gridSpan w:val="2"/>
            <w:vAlign w:val="center"/>
          </w:tcPr>
          <w:p w14:paraId="1574A9D5" w14:textId="1CF319FE" w:rsidR="00AC4ED5" w:rsidRPr="009C7FBA" w:rsidRDefault="00AC4ED5" w:rsidP="00C326C5">
            <w:pPr>
              <w:spacing w:before="60" w:after="60"/>
              <w:ind w:right="526"/>
              <w:rPr>
                <w:rFonts w:ascii="Segoe UI Light" w:hAnsi="Segoe UI Light" w:cs="Segoe UI Light"/>
                <w:sz w:val="20"/>
                <w:szCs w:val="20"/>
              </w:rPr>
            </w:pP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Reviewers: </w:t>
            </w:r>
            <w:r w:rsidR="007918AE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Richard Riley, Jennifer Jones</w:t>
            </w:r>
          </w:p>
        </w:tc>
      </w:tr>
      <w:tr w:rsidR="00AC4ED5" w14:paraId="437BEB81" w14:textId="77777777" w:rsidTr="00C326C5">
        <w:tc>
          <w:tcPr>
            <w:tcW w:w="9360" w:type="dxa"/>
            <w:gridSpan w:val="2"/>
            <w:vAlign w:val="center"/>
          </w:tcPr>
          <w:p w14:paraId="2C654103" w14:textId="1547F457" w:rsidR="00AC4ED5" w:rsidRPr="00C947B8" w:rsidRDefault="00AC4ED5" w:rsidP="00C326C5">
            <w:pPr>
              <w:spacing w:before="60" w:after="60"/>
              <w:ind w:right="526"/>
              <w:rPr>
                <w:rFonts w:ascii="Segoe UI Light" w:hAnsi="Segoe UI Light" w:cs="Segoe UI Light"/>
                <w:color w:val="7030A0"/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Content brief</w:t>
            </w: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: </w:t>
            </w:r>
            <w:r w:rsidR="00F36201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N/A</w:t>
            </w:r>
          </w:p>
        </w:tc>
      </w:tr>
      <w:tr w:rsidR="00AC4ED5" w14:paraId="082C9E73" w14:textId="77777777" w:rsidTr="00C326C5">
        <w:trPr>
          <w:trHeight w:val="332"/>
        </w:trPr>
        <w:tc>
          <w:tcPr>
            <w:tcW w:w="9360" w:type="dxa"/>
            <w:gridSpan w:val="2"/>
            <w:shd w:val="clear" w:color="auto" w:fill="7030A0"/>
          </w:tcPr>
          <w:p w14:paraId="04067E6C" w14:textId="77777777" w:rsidR="00AC4ED5" w:rsidRPr="00E5690C" w:rsidRDefault="00AC4ED5" w:rsidP="00C326C5">
            <w:pPr>
              <w:spacing w:before="60" w:after="60"/>
              <w:ind w:right="2160"/>
              <w:rPr>
                <w:rFonts w:ascii="Segoe UI" w:hAnsi="Segoe UI" w:cs="Segoe UI"/>
                <w:sz w:val="20"/>
                <w:szCs w:val="20"/>
              </w:rPr>
            </w:pPr>
            <w:r w:rsidRPr="00E5690C">
              <w:rPr>
                <w:rFonts w:ascii="Segoe UI" w:hAnsi="Segoe UI" w:cs="Segoe UI"/>
                <w:b/>
                <w:color w:val="FFFFFF" w:themeColor="background1"/>
                <w:szCs w:val="20"/>
              </w:rPr>
              <w:t>SEO DETAILS</w:t>
            </w:r>
          </w:p>
        </w:tc>
      </w:tr>
      <w:tr w:rsidR="00AC4ED5" w14:paraId="238EB6C1" w14:textId="77777777" w:rsidTr="00C326C5">
        <w:tc>
          <w:tcPr>
            <w:tcW w:w="9360" w:type="dxa"/>
            <w:gridSpan w:val="2"/>
          </w:tcPr>
          <w:p w14:paraId="32C75182" w14:textId="52D246FD" w:rsidR="00AC4ED5" w:rsidRPr="009C7FBA" w:rsidRDefault="00AC4ED5" w:rsidP="00C326C5">
            <w:pPr>
              <w:spacing w:before="60" w:after="60"/>
              <w:ind w:right="2160"/>
              <w:rPr>
                <w:rFonts w:ascii="Segoe UI Light" w:hAnsi="Segoe UI Light" w:cs="Segoe UI Light"/>
                <w:sz w:val="32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Keywords: </w:t>
            </w:r>
            <w:r w:rsidR="000E6741" w:rsidRPr="000E6741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Open Data Initiative,</w:t>
            </w:r>
            <w:r w:rsidR="000E6741"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="000E6741" w:rsidRPr="000E6741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business insight, intelligent engagement</w:t>
            </w:r>
          </w:p>
        </w:tc>
      </w:tr>
      <w:tr w:rsidR="00AC4ED5" w14:paraId="3A5803BB" w14:textId="77777777" w:rsidTr="00C326C5">
        <w:tc>
          <w:tcPr>
            <w:tcW w:w="9360" w:type="dxa"/>
            <w:gridSpan w:val="2"/>
            <w:vAlign w:val="center"/>
          </w:tcPr>
          <w:p w14:paraId="3505CB60" w14:textId="0EFBD0CF" w:rsidR="00AC4ED5" w:rsidRPr="009C7FBA" w:rsidRDefault="00AC4ED5" w:rsidP="00C326C5">
            <w:pPr>
              <w:spacing w:before="60" w:after="60"/>
              <w:ind w:right="524"/>
              <w:rPr>
                <w:rFonts w:ascii="Segoe UI Light" w:hAnsi="Segoe UI Light" w:cs="Segoe UI Light"/>
                <w:sz w:val="32"/>
              </w:rPr>
            </w:pP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Page title tag: </w:t>
            </w:r>
            <w:r w:rsidR="00952443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Open Data Initiative</w:t>
            </w:r>
            <w:r>
              <w:rPr>
                <w:rFonts w:ascii="Segoe UI Light" w:hAnsi="Segoe UI Light" w:cs="Segoe UI Light"/>
                <w:color w:val="7030A0"/>
                <w:sz w:val="20"/>
                <w:szCs w:val="20"/>
              </w:rPr>
              <w:t xml:space="preserve"> </w:t>
            </w:r>
          </w:p>
        </w:tc>
      </w:tr>
      <w:tr w:rsidR="00AC4ED5" w14:paraId="11B68CDD" w14:textId="77777777" w:rsidTr="00C326C5">
        <w:tc>
          <w:tcPr>
            <w:tcW w:w="9360" w:type="dxa"/>
            <w:gridSpan w:val="2"/>
            <w:vAlign w:val="center"/>
          </w:tcPr>
          <w:p w14:paraId="5D93FF50" w14:textId="5528D471" w:rsidR="00AC4ED5" w:rsidRPr="009C7FBA" w:rsidRDefault="00AC4ED5" w:rsidP="004F4C5F">
            <w:pPr>
              <w:spacing w:before="60" w:after="60"/>
              <w:ind w:right="250"/>
              <w:rPr>
                <w:rFonts w:ascii="Segoe UI Light" w:hAnsi="Segoe UI Light" w:cs="Segoe UI Light"/>
                <w:sz w:val="32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Meta </w:t>
            </w: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description: </w:t>
            </w:r>
            <w:r w:rsidR="00B97C71" w:rsidRPr="00B97C71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Deliver unparalleled business insight</w:t>
            </w:r>
            <w:r w:rsidR="004F4C5F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 xml:space="preserve"> with the Open Data Initiative jointly developed by Adobe, Microsoft, and SAP.</w:t>
            </w:r>
            <w:r>
              <w:rPr>
                <w:rFonts w:ascii="Segoe UI Light" w:hAnsi="Segoe UI Light" w:cs="Segoe UI Light"/>
                <w:color w:val="7030A0"/>
                <w:sz w:val="20"/>
                <w:szCs w:val="20"/>
              </w:rPr>
              <w:t xml:space="preserve"> </w:t>
            </w:r>
          </w:p>
        </w:tc>
      </w:tr>
      <w:tr w:rsidR="00AC4ED5" w14:paraId="68097495" w14:textId="77777777" w:rsidTr="00C326C5">
        <w:tc>
          <w:tcPr>
            <w:tcW w:w="9360" w:type="dxa"/>
            <w:gridSpan w:val="2"/>
            <w:vAlign w:val="center"/>
          </w:tcPr>
          <w:p w14:paraId="2346A3DF" w14:textId="4A38CA49" w:rsidR="00AC4ED5" w:rsidRDefault="00AC4ED5" w:rsidP="004F4C5F">
            <w:pPr>
              <w:spacing w:before="60" w:after="60"/>
              <w:ind w:right="160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Facebook OG Tags</w:t>
            </w:r>
            <w:r w:rsidRPr="009C7FBA">
              <w:rPr>
                <w:rFonts w:ascii="Segoe UI Light" w:hAnsi="Segoe UI Light" w:cs="Segoe UI Light"/>
                <w:sz w:val="20"/>
                <w:szCs w:val="20"/>
              </w:rPr>
              <w:t xml:space="preserve">: </w:t>
            </w:r>
            <w:r w:rsidR="004F4C5F" w:rsidRPr="00B97C71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>Deliver unparalleled business insight</w:t>
            </w:r>
            <w:r w:rsidR="004F4C5F">
              <w:rPr>
                <w:rFonts w:ascii="Segoe UI Light" w:hAnsi="Segoe UI Light" w:cs="Segoe UI Light"/>
                <w:color w:val="7030A0"/>
                <w:sz w:val="20"/>
                <w:szCs w:val="20"/>
              </w:rPr>
              <w:t xml:space="preserve"> with the Open Data Initiative jointly developed by Adobe, Microsoft, and SAP.</w:t>
            </w:r>
          </w:p>
        </w:tc>
      </w:tr>
    </w:tbl>
    <w:p w14:paraId="4DCA5869" w14:textId="77777777" w:rsidR="00AC4ED5" w:rsidRDefault="00AC4ED5" w:rsidP="00AC4ED5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9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AC4ED5" w:rsidRPr="000D5EA0" w14:paraId="53E29330" w14:textId="77777777" w:rsidTr="00C326C5">
        <w:tc>
          <w:tcPr>
            <w:tcW w:w="9360" w:type="dxa"/>
            <w:shd w:val="clear" w:color="auto" w:fill="000000" w:themeFill="text1"/>
          </w:tcPr>
          <w:p w14:paraId="66AE9DA4" w14:textId="197C5C0E" w:rsidR="00AC4ED5" w:rsidRPr="000D5EA0" w:rsidRDefault="007918AE" w:rsidP="00C326C5">
            <w:pPr>
              <w:pStyle w:val="NoSpacing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</w:pPr>
            <w:commentRangeStart w:id="1"/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Hero</w:t>
            </w:r>
            <w:commentRangeEnd w:id="1"/>
            <w:r w:rsidR="005320E4">
              <w:rPr>
                <w:rStyle w:val="CommentReference"/>
              </w:rPr>
              <w:commentReference w:id="1"/>
            </w:r>
          </w:p>
        </w:tc>
      </w:tr>
    </w:tbl>
    <w:p w14:paraId="7069A7E9" w14:textId="77777777" w:rsidR="00AC4ED5" w:rsidRDefault="00AC4ED5" w:rsidP="00AC4ED5">
      <w:pPr>
        <w:pStyle w:val="NoSpacing"/>
        <w:rPr>
          <w:rFonts w:ascii="Segoe UI" w:hAnsi="Segoe UI" w:cs="Segoe UI"/>
          <w:sz w:val="20"/>
          <w:szCs w:val="20"/>
        </w:rPr>
      </w:pPr>
    </w:p>
    <w:p w14:paraId="205B8690" w14:textId="462FEDB7" w:rsidR="00AC4ED5" w:rsidRPr="004E7650" w:rsidRDefault="00397C24" w:rsidP="00AC4ED5">
      <w:pPr>
        <w:pStyle w:val="NoSpacing"/>
        <w:rPr>
          <w:rFonts w:ascii="Segoe UI" w:hAnsi="Segoe UI" w:cs="Segoe UI"/>
          <w:b/>
          <w:sz w:val="24"/>
        </w:rPr>
      </w:pPr>
      <w:del w:id="2" w:author="Richard Riley" w:date="2018-09-20T08:43:00Z">
        <w:r w:rsidRPr="004E7650" w:rsidDel="006077D0">
          <w:rPr>
            <w:rFonts w:ascii="Segoe UI" w:hAnsi="Segoe UI" w:cs="Segoe UI"/>
            <w:b/>
            <w:sz w:val="24"/>
          </w:rPr>
          <w:delText>Exchange and enrich data across systems with</w:delText>
        </w:r>
      </w:del>
      <w:ins w:id="3" w:author="Richard Riley" w:date="2018-09-20T08:43:00Z">
        <w:r w:rsidR="006077D0">
          <w:rPr>
            <w:rFonts w:ascii="Segoe UI" w:hAnsi="Segoe UI" w:cs="Segoe UI"/>
            <w:b/>
            <w:sz w:val="24"/>
          </w:rPr>
          <w:t>Announcing</w:t>
        </w:r>
      </w:ins>
      <w:r w:rsidRPr="004E7650">
        <w:rPr>
          <w:rFonts w:ascii="Segoe UI" w:hAnsi="Segoe UI" w:cs="Segoe UI"/>
          <w:b/>
          <w:sz w:val="24"/>
        </w:rPr>
        <w:t xml:space="preserve"> the </w:t>
      </w:r>
      <w:del w:id="4" w:author="Julia Atalla" w:date="2018-09-19T21:14:00Z">
        <w:r w:rsidRPr="004E7650" w:rsidDel="0037290B">
          <w:rPr>
            <w:rFonts w:ascii="Segoe UI" w:hAnsi="Segoe UI" w:cs="Segoe UI"/>
            <w:b/>
            <w:sz w:val="24"/>
          </w:rPr>
          <w:delText xml:space="preserve">One </w:delText>
        </w:r>
      </w:del>
      <w:ins w:id="5" w:author="Julia Atalla" w:date="2018-09-19T21:14:00Z">
        <w:r w:rsidR="0037290B" w:rsidRPr="004E7650">
          <w:rPr>
            <w:rFonts w:ascii="Segoe UI" w:hAnsi="Segoe UI" w:cs="Segoe UI"/>
            <w:b/>
            <w:sz w:val="24"/>
          </w:rPr>
          <w:t>O</w:t>
        </w:r>
        <w:r w:rsidR="0037290B">
          <w:rPr>
            <w:rFonts w:ascii="Segoe UI" w:hAnsi="Segoe UI" w:cs="Segoe UI"/>
            <w:b/>
            <w:sz w:val="24"/>
          </w:rPr>
          <w:t>pen</w:t>
        </w:r>
        <w:r w:rsidR="0037290B" w:rsidRPr="004E7650">
          <w:rPr>
            <w:rFonts w:ascii="Segoe UI" w:hAnsi="Segoe UI" w:cs="Segoe UI"/>
            <w:b/>
            <w:sz w:val="24"/>
          </w:rPr>
          <w:t xml:space="preserve"> </w:t>
        </w:r>
      </w:ins>
      <w:r w:rsidRPr="004E7650">
        <w:rPr>
          <w:rFonts w:ascii="Segoe UI" w:hAnsi="Segoe UI" w:cs="Segoe UI"/>
          <w:b/>
          <w:sz w:val="24"/>
        </w:rPr>
        <w:t>Data Initiative</w:t>
      </w:r>
    </w:p>
    <w:p w14:paraId="2EFA042E" w14:textId="77777777" w:rsidR="00397C24" w:rsidRDefault="00397C24" w:rsidP="00AC4ED5">
      <w:pPr>
        <w:pStyle w:val="NoSpacing"/>
        <w:rPr>
          <w:rFonts w:ascii="Segoe UI" w:hAnsi="Segoe UI" w:cs="Segoe UI"/>
          <w:sz w:val="24"/>
        </w:rPr>
      </w:pPr>
    </w:p>
    <w:p w14:paraId="724611F5" w14:textId="47AB79F0" w:rsidR="00AC4ED5" w:rsidRDefault="0038487F" w:rsidP="00AC4ED5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Deliver unparalleled business insight from your</w:t>
      </w:r>
      <w:r w:rsidR="00A32242" w:rsidRPr="00A32242">
        <w:rPr>
          <w:rFonts w:ascii="Segoe UI" w:hAnsi="Segoe UI" w:cs="Segoe UI"/>
          <w:sz w:val="20"/>
          <w:szCs w:val="20"/>
        </w:rPr>
        <w:t xml:space="preserve"> behavioral, transactional, financial</w:t>
      </w:r>
      <w:r w:rsidR="00A32242">
        <w:rPr>
          <w:rFonts w:ascii="Segoe UI" w:hAnsi="Segoe UI" w:cs="Segoe UI"/>
          <w:sz w:val="20"/>
          <w:szCs w:val="20"/>
        </w:rPr>
        <w:t>,</w:t>
      </w:r>
      <w:r w:rsidR="00A32242" w:rsidRPr="00A32242">
        <w:rPr>
          <w:rFonts w:ascii="Segoe UI" w:hAnsi="Segoe UI" w:cs="Segoe UI"/>
          <w:sz w:val="20"/>
          <w:szCs w:val="20"/>
        </w:rPr>
        <w:t xml:space="preserve"> and operational data </w:t>
      </w:r>
      <w:r w:rsidR="00A32242">
        <w:rPr>
          <w:rFonts w:ascii="Segoe UI" w:hAnsi="Segoe UI" w:cs="Segoe UI"/>
          <w:sz w:val="20"/>
          <w:szCs w:val="20"/>
        </w:rPr>
        <w:t>with the Open Data Initiative—</w:t>
      </w:r>
      <w:r w:rsidR="00FA334F">
        <w:rPr>
          <w:rFonts w:ascii="Segoe UI" w:hAnsi="Segoe UI" w:cs="Segoe UI"/>
          <w:sz w:val="20"/>
          <w:szCs w:val="20"/>
        </w:rPr>
        <w:t xml:space="preserve">a </w:t>
      </w:r>
      <w:r>
        <w:rPr>
          <w:rFonts w:ascii="Segoe UI" w:hAnsi="Segoe UI" w:cs="Segoe UI"/>
          <w:sz w:val="20"/>
          <w:szCs w:val="20"/>
        </w:rPr>
        <w:t xml:space="preserve">jointly-developed vision </w:t>
      </w:r>
      <w:r w:rsidR="00021D1E">
        <w:rPr>
          <w:rFonts w:ascii="Segoe UI" w:hAnsi="Segoe UI" w:cs="Segoe UI"/>
          <w:sz w:val="20"/>
          <w:szCs w:val="20"/>
        </w:rPr>
        <w:t xml:space="preserve">by </w:t>
      </w:r>
      <w:r w:rsidR="00A32242">
        <w:rPr>
          <w:rFonts w:ascii="Segoe UI" w:hAnsi="Segoe UI" w:cs="Segoe UI"/>
          <w:sz w:val="20"/>
          <w:szCs w:val="20"/>
        </w:rPr>
        <w:t xml:space="preserve">Adobe, Microsoft, and SAP. </w:t>
      </w:r>
    </w:p>
    <w:p w14:paraId="07F1CA0A" w14:textId="61E089DE" w:rsidR="00FA334F" w:rsidRDefault="00FA334F" w:rsidP="00AC4ED5">
      <w:pPr>
        <w:pStyle w:val="NoSpacing"/>
        <w:rPr>
          <w:rFonts w:ascii="Segoe UI" w:hAnsi="Segoe UI" w:cs="Segoe UI"/>
          <w:sz w:val="20"/>
          <w:szCs w:val="20"/>
        </w:rPr>
      </w:pPr>
    </w:p>
    <w:p w14:paraId="7E15F83D" w14:textId="24B7E38F" w:rsidR="00FA334F" w:rsidRDefault="00FA334F" w:rsidP="00AC4ED5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READ PRESS RELEASE &gt;</w:t>
      </w:r>
    </w:p>
    <w:p w14:paraId="45E1A3E0" w14:textId="16389F54" w:rsidR="00AC4ED5" w:rsidRDefault="00D07E00">
      <w:pPr>
        <w:pStyle w:val="NoSpacing"/>
        <w:tabs>
          <w:tab w:val="left" w:pos="3645"/>
        </w:tabs>
        <w:rPr>
          <w:rFonts w:ascii="Segoe UI" w:hAnsi="Segoe UI" w:cs="Segoe UI"/>
          <w:sz w:val="20"/>
          <w:szCs w:val="20"/>
        </w:rPr>
        <w:pPrChange w:id="6" w:author="Shari Kjerland" w:date="2018-09-20T08:03:00Z">
          <w:pPr>
            <w:pStyle w:val="NoSpacing"/>
          </w:pPr>
        </w:pPrChange>
      </w:pPr>
      <w:ins w:id="7" w:author="Shari Kjerland" w:date="2018-09-20T08:03:00Z">
        <w:r>
          <w:rPr>
            <w:rFonts w:ascii="Segoe UI" w:hAnsi="Segoe UI" w:cs="Segoe UI"/>
            <w:sz w:val="20"/>
            <w:szCs w:val="20"/>
          </w:rPr>
          <w:tab/>
        </w:r>
      </w:ins>
    </w:p>
    <w:p w14:paraId="226333B9" w14:textId="77777777" w:rsidR="007D5FD7" w:rsidRPr="000D5EA0" w:rsidRDefault="007D5FD7" w:rsidP="007D5FD7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9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7D5FD7" w:rsidRPr="000D5EA0" w14:paraId="47A995B9" w14:textId="77777777" w:rsidTr="00B64D63">
        <w:tc>
          <w:tcPr>
            <w:tcW w:w="9360" w:type="dxa"/>
            <w:shd w:val="clear" w:color="auto" w:fill="000000" w:themeFill="text1"/>
          </w:tcPr>
          <w:p w14:paraId="52C416C0" w14:textId="68B26CA2" w:rsidR="007D5FD7" w:rsidRPr="000D5EA0" w:rsidRDefault="007D5FD7" w:rsidP="00B64D63">
            <w:pPr>
              <w:pStyle w:val="NoSpacing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0D5EA0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P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 xml:space="preserve">anel </w:t>
            </w:r>
            <w:r w:rsidR="0090369F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2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 xml:space="preserve">: </w:t>
            </w:r>
            <w:r w:rsidR="00E320B4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Why did they partner</w:t>
            </w:r>
          </w:p>
        </w:tc>
      </w:tr>
    </w:tbl>
    <w:p w14:paraId="4FE1A91B" w14:textId="77777777" w:rsidR="007D5FD7" w:rsidRDefault="007D5FD7" w:rsidP="007D5FD7">
      <w:pPr>
        <w:pStyle w:val="NoSpacing"/>
        <w:rPr>
          <w:rFonts w:ascii="Segoe UI" w:hAnsi="Segoe UI" w:cs="Segoe UI"/>
          <w:sz w:val="20"/>
          <w:szCs w:val="20"/>
        </w:rPr>
      </w:pPr>
    </w:p>
    <w:p w14:paraId="1F2154EA" w14:textId="2D5BEF7E" w:rsidR="007D5FD7" w:rsidRPr="00F40D34" w:rsidRDefault="00D449CC" w:rsidP="002C4AA9">
      <w:pPr>
        <w:spacing w:line="240" w:lineRule="auto"/>
        <w:contextualSpacing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A groundbreaking partnership </w:t>
      </w:r>
      <w:r w:rsidR="00AC1F83">
        <w:rPr>
          <w:rFonts w:ascii="Segoe UI" w:hAnsi="Segoe UI" w:cs="Segoe UI"/>
          <w:b/>
          <w:sz w:val="24"/>
          <w:szCs w:val="24"/>
        </w:rPr>
        <w:t>with a new vision for data</w:t>
      </w:r>
    </w:p>
    <w:p w14:paraId="1F6A75B6" w14:textId="77777777" w:rsidR="00F40D34" w:rsidRPr="00CF0979" w:rsidRDefault="00F40D34" w:rsidP="002C4AA9">
      <w:pPr>
        <w:spacing w:line="240" w:lineRule="auto"/>
        <w:contextualSpacing/>
        <w:jc w:val="center"/>
        <w:rPr>
          <w:rFonts w:ascii="Segoe UI" w:hAnsi="Segoe UI" w:cs="Segoe UI"/>
          <w:b/>
          <w:sz w:val="24"/>
          <w:szCs w:val="24"/>
        </w:rPr>
      </w:pPr>
    </w:p>
    <w:p w14:paraId="05E74438" w14:textId="5169AD83" w:rsidR="00CF0979" w:rsidRPr="00591F93" w:rsidRDefault="00C57E56" w:rsidP="007D5FD7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  <w:r w:rsidRPr="00591F93">
        <w:rPr>
          <w:rFonts w:ascii="Segoe UI" w:hAnsi="Segoe UI" w:cs="Segoe UI"/>
          <w:sz w:val="20"/>
          <w:szCs w:val="20"/>
        </w:rPr>
        <w:t xml:space="preserve">Discover a level of business understanding </w:t>
      </w:r>
      <w:ins w:id="8" w:author="Richard Riley" w:date="2018-09-20T09:01:00Z">
        <w:r w:rsidR="00594B5C">
          <w:rPr>
            <w:rFonts w:ascii="Segoe UI" w:hAnsi="Segoe UI" w:cs="Segoe UI"/>
            <w:sz w:val="20"/>
            <w:szCs w:val="20"/>
          </w:rPr>
          <w:t xml:space="preserve">from your data </w:t>
        </w:r>
      </w:ins>
      <w:r w:rsidRPr="00591F93">
        <w:rPr>
          <w:rFonts w:ascii="Segoe UI" w:hAnsi="Segoe UI" w:cs="Segoe UI"/>
          <w:sz w:val="20"/>
          <w:szCs w:val="20"/>
        </w:rPr>
        <w:t xml:space="preserve">that was </w:t>
      </w:r>
      <w:proofErr w:type="gramStart"/>
      <w:r w:rsidRPr="00591F93">
        <w:rPr>
          <w:rFonts w:ascii="Segoe UI" w:hAnsi="Segoe UI" w:cs="Segoe UI"/>
          <w:sz w:val="20"/>
          <w:szCs w:val="20"/>
        </w:rPr>
        <w:t>never before</w:t>
      </w:r>
      <w:proofErr w:type="gramEnd"/>
      <w:r w:rsidRPr="00591F93">
        <w:rPr>
          <w:rFonts w:ascii="Segoe UI" w:hAnsi="Segoe UI" w:cs="Segoe UI"/>
          <w:sz w:val="20"/>
          <w:szCs w:val="20"/>
        </w:rPr>
        <w:t xml:space="preserve"> </w:t>
      </w:r>
      <w:commentRangeStart w:id="9"/>
      <w:r w:rsidRPr="00591F93">
        <w:rPr>
          <w:rFonts w:ascii="Segoe UI" w:hAnsi="Segoe UI" w:cs="Segoe UI"/>
          <w:sz w:val="20"/>
          <w:szCs w:val="20"/>
        </w:rPr>
        <w:t>possible</w:t>
      </w:r>
      <w:r w:rsidR="00FC2574" w:rsidRPr="00591F93">
        <w:rPr>
          <w:rFonts w:ascii="Segoe UI" w:hAnsi="Segoe UI" w:cs="Segoe UI"/>
          <w:sz w:val="20"/>
          <w:szCs w:val="20"/>
        </w:rPr>
        <w:t xml:space="preserve">, starting </w:t>
      </w:r>
      <w:commentRangeEnd w:id="9"/>
      <w:r w:rsidR="00507AB5">
        <w:rPr>
          <w:rStyle w:val="CommentReference"/>
        </w:rPr>
        <w:commentReference w:id="9"/>
      </w:r>
      <w:r w:rsidR="00FC2574" w:rsidRPr="00591F93">
        <w:rPr>
          <w:rFonts w:ascii="Segoe UI" w:hAnsi="Segoe UI" w:cs="Segoe UI"/>
          <w:sz w:val="20"/>
          <w:szCs w:val="20"/>
        </w:rPr>
        <w:t xml:space="preserve">with </w:t>
      </w:r>
      <w:r w:rsidR="00333BCB" w:rsidRPr="00591F93">
        <w:rPr>
          <w:rFonts w:ascii="Segoe UI" w:hAnsi="Segoe UI" w:cs="Segoe UI"/>
          <w:sz w:val="20"/>
          <w:szCs w:val="20"/>
        </w:rPr>
        <w:t>Adobe, Microsoft, and SAP</w:t>
      </w:r>
      <w:ins w:id="10" w:author="Richard Riley" w:date="2018-09-20T08:44:00Z">
        <w:r w:rsidR="006077D0">
          <w:rPr>
            <w:rFonts w:ascii="Segoe UI" w:hAnsi="Segoe UI" w:cs="Segoe UI"/>
            <w:sz w:val="20"/>
            <w:szCs w:val="20"/>
          </w:rPr>
          <w:t xml:space="preserve">, </w:t>
        </w:r>
        <w:r w:rsidR="006077D0" w:rsidRPr="006077D0">
          <w:rPr>
            <w:rFonts w:ascii="Segoe UI" w:hAnsi="Segoe UI" w:cs="Segoe UI"/>
            <w:sz w:val="20"/>
            <w:szCs w:val="20"/>
            <w:highlight w:val="yellow"/>
            <w:rPrChange w:id="11" w:author="Richard Riley" w:date="2018-09-20T08:44:00Z">
              <w:rPr>
                <w:rFonts w:ascii="Segoe UI" w:hAnsi="Segoe UI" w:cs="Segoe UI"/>
                <w:sz w:val="20"/>
                <w:szCs w:val="20"/>
              </w:rPr>
            </w:rPrChange>
          </w:rPr>
          <w:t>and open to everyone to join.</w:t>
        </w:r>
      </w:ins>
      <w:del w:id="12" w:author="Richard Riley" w:date="2018-09-20T08:44:00Z">
        <w:r w:rsidR="002C4AA9" w:rsidRPr="00591F93" w:rsidDel="006077D0">
          <w:rPr>
            <w:rFonts w:ascii="Segoe UI" w:hAnsi="Segoe UI" w:cs="Segoe UI"/>
            <w:sz w:val="20"/>
            <w:szCs w:val="20"/>
          </w:rPr>
          <w:delText>.</w:delText>
        </w:r>
      </w:del>
    </w:p>
    <w:p w14:paraId="66DCF639" w14:textId="77777777" w:rsidR="00A91BC0" w:rsidRDefault="00A91BC0" w:rsidP="007D5FD7">
      <w:pPr>
        <w:spacing w:line="240" w:lineRule="auto"/>
        <w:contextualSpacing/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3" w:author="Richard Riley" w:date="2018-09-20T08:46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116"/>
        <w:gridCol w:w="3117"/>
        <w:gridCol w:w="3117"/>
        <w:tblGridChange w:id="14">
          <w:tblGrid>
            <w:gridCol w:w="3116"/>
            <w:gridCol w:w="3117"/>
            <w:gridCol w:w="3117"/>
          </w:tblGrid>
        </w:tblGridChange>
      </w:tblGrid>
      <w:tr w:rsidR="00A91BC0" w:rsidRPr="00591F93" w14:paraId="01AF31EF" w14:textId="77777777" w:rsidTr="00A47A28">
        <w:trPr>
          <w:cantSplit/>
          <w:trHeight w:val="738"/>
          <w:trPrChange w:id="15" w:author="Richard Riley" w:date="2018-09-20T08:46:00Z">
            <w:trPr>
              <w:cantSplit/>
            </w:trPr>
          </w:trPrChange>
        </w:trPr>
        <w:tc>
          <w:tcPr>
            <w:tcW w:w="3116" w:type="dxa"/>
            <w:tcPrChange w:id="16" w:author="Richard Riley" w:date="2018-09-20T08:46:00Z">
              <w:tcPr>
                <w:tcW w:w="3116" w:type="dxa"/>
              </w:tcPr>
            </w:tcPrChange>
          </w:tcPr>
          <w:p w14:paraId="6157304C" w14:textId="1BA12C92" w:rsidR="00A91BC0" w:rsidRPr="00591F93" w:rsidRDefault="0019288E" w:rsidP="007D5FD7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591F93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Uncover</w:t>
            </w:r>
          </w:p>
          <w:p w14:paraId="366C1FBF" w14:textId="01134E27" w:rsidR="00A91BC0" w:rsidRPr="00591F93" w:rsidRDefault="004300AE" w:rsidP="007D5FD7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91F93">
              <w:rPr>
                <w:rFonts w:ascii="Segoe UI" w:hAnsi="Segoe UI" w:cs="Segoe UI"/>
                <w:sz w:val="20"/>
                <w:szCs w:val="20"/>
              </w:rPr>
              <w:t>Unlock the full potential of your data and discover</w:t>
            </w:r>
            <w:r w:rsidR="001424C9" w:rsidRPr="00591F93">
              <w:rPr>
                <w:rFonts w:ascii="Segoe UI" w:hAnsi="Segoe UI" w:cs="Segoe UI"/>
                <w:sz w:val="20"/>
                <w:szCs w:val="20"/>
              </w:rPr>
              <w:t xml:space="preserve"> what </w:t>
            </w:r>
            <w:r w:rsidRPr="00A47A28">
              <w:rPr>
                <w:rFonts w:ascii="Segoe UI" w:hAnsi="Segoe UI" w:cs="Segoe UI"/>
                <w:sz w:val="20"/>
                <w:szCs w:val="20"/>
                <w:highlight w:val="yellow"/>
                <w:rPrChange w:id="17" w:author="Richard Riley" w:date="2018-09-20T08:46:00Z">
                  <w:rPr>
                    <w:rFonts w:ascii="Segoe UI" w:hAnsi="Segoe UI" w:cs="Segoe UI"/>
                    <w:sz w:val="20"/>
                    <w:szCs w:val="20"/>
                  </w:rPr>
                </w:rPrChange>
              </w:rPr>
              <w:t>it</w:t>
            </w:r>
            <w:r w:rsidR="001424C9" w:rsidRPr="00A47A28">
              <w:rPr>
                <w:rFonts w:ascii="Segoe UI" w:hAnsi="Segoe UI" w:cs="Segoe UI"/>
                <w:sz w:val="20"/>
                <w:szCs w:val="20"/>
                <w:highlight w:val="yellow"/>
                <w:rPrChange w:id="18" w:author="Richard Riley" w:date="2018-09-20T08:46:00Z">
                  <w:rPr>
                    <w:rFonts w:ascii="Segoe UI" w:hAnsi="Segoe UI" w:cs="Segoe UI"/>
                    <w:sz w:val="20"/>
                    <w:szCs w:val="20"/>
                  </w:rPr>
                </w:rPrChange>
              </w:rPr>
              <w:t xml:space="preserve"> has to offer</w:t>
            </w:r>
            <w:r w:rsidR="00F40D34" w:rsidRPr="00A47A28">
              <w:rPr>
                <w:rFonts w:ascii="Segoe UI" w:hAnsi="Segoe UI" w:cs="Segoe UI"/>
                <w:sz w:val="20"/>
                <w:szCs w:val="20"/>
                <w:highlight w:val="yellow"/>
                <w:rPrChange w:id="19" w:author="Richard Riley" w:date="2018-09-20T08:46:00Z">
                  <w:rPr>
                    <w:rFonts w:ascii="Segoe UI" w:hAnsi="Segoe UI" w:cs="Segoe UI"/>
                    <w:sz w:val="20"/>
                    <w:szCs w:val="20"/>
                  </w:rPr>
                </w:rPrChange>
              </w:rPr>
              <w:t>.</w:t>
            </w:r>
          </w:p>
        </w:tc>
        <w:tc>
          <w:tcPr>
            <w:tcW w:w="3117" w:type="dxa"/>
            <w:tcPrChange w:id="20" w:author="Richard Riley" w:date="2018-09-20T08:46:00Z">
              <w:tcPr>
                <w:tcW w:w="3117" w:type="dxa"/>
              </w:tcPr>
            </w:tcPrChange>
          </w:tcPr>
          <w:p w14:paraId="732E58AC" w14:textId="77777777" w:rsidR="00A91BC0" w:rsidRPr="00591F93" w:rsidRDefault="00A91BC0" w:rsidP="007D5FD7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591F93">
              <w:rPr>
                <w:rFonts w:ascii="Segoe UI" w:hAnsi="Segoe UI" w:cs="Segoe UI"/>
                <w:b/>
                <w:sz w:val="20"/>
                <w:szCs w:val="20"/>
              </w:rPr>
              <w:t>Unify</w:t>
            </w:r>
          </w:p>
          <w:p w14:paraId="6D0AAAD7" w14:textId="193EEDED" w:rsidR="00F40D34" w:rsidRPr="00591F93" w:rsidRDefault="003D4E28" w:rsidP="007D5FD7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91F93">
              <w:rPr>
                <w:rFonts w:ascii="Segoe UI" w:hAnsi="Segoe UI" w:cs="Segoe UI"/>
                <w:sz w:val="20"/>
                <w:szCs w:val="20"/>
              </w:rPr>
              <w:t xml:space="preserve">Reduce complexity and </w:t>
            </w:r>
            <w:r w:rsidR="00114D36" w:rsidRPr="00591F93">
              <w:rPr>
                <w:rFonts w:ascii="Segoe UI" w:hAnsi="Segoe UI" w:cs="Segoe UI"/>
                <w:sz w:val="20"/>
                <w:szCs w:val="20"/>
              </w:rPr>
              <w:t>expense—</w:t>
            </w:r>
            <w:r w:rsidR="00591F93">
              <w:rPr>
                <w:rFonts w:ascii="Segoe UI" w:hAnsi="Segoe UI" w:cs="Segoe UI"/>
                <w:sz w:val="20"/>
                <w:szCs w:val="20"/>
              </w:rPr>
              <w:t>get a</w:t>
            </w:r>
            <w:r w:rsidRPr="00591F93">
              <w:rPr>
                <w:rFonts w:ascii="Segoe UI" w:hAnsi="Segoe UI" w:cs="Segoe UI"/>
                <w:sz w:val="20"/>
                <w:szCs w:val="20"/>
              </w:rPr>
              <w:t xml:space="preserve"> single view of your customer</w:t>
            </w:r>
            <w:del w:id="21" w:author="Richard Riley" w:date="2018-09-20T08:45:00Z">
              <w:r w:rsidRPr="00591F93" w:rsidDel="006077D0">
                <w:rPr>
                  <w:rFonts w:ascii="Segoe UI" w:hAnsi="Segoe UI" w:cs="Segoe UI"/>
                  <w:sz w:val="20"/>
                  <w:szCs w:val="20"/>
                </w:rPr>
                <w:delText>s’</w:delText>
              </w:r>
            </w:del>
            <w:r w:rsidRPr="00591F93">
              <w:rPr>
                <w:rFonts w:ascii="Segoe UI" w:hAnsi="Segoe UI" w:cs="Segoe UI"/>
                <w:sz w:val="20"/>
                <w:szCs w:val="20"/>
              </w:rPr>
              <w:t xml:space="preserve"> d</w:t>
            </w:r>
            <w:r w:rsidR="00F40D34" w:rsidRPr="00591F93">
              <w:rPr>
                <w:rFonts w:ascii="Segoe UI" w:hAnsi="Segoe UI" w:cs="Segoe UI"/>
                <w:sz w:val="20"/>
                <w:szCs w:val="20"/>
              </w:rPr>
              <w:t>ata.</w:t>
            </w:r>
          </w:p>
        </w:tc>
        <w:tc>
          <w:tcPr>
            <w:tcW w:w="3117" w:type="dxa"/>
            <w:tcPrChange w:id="22" w:author="Richard Riley" w:date="2018-09-20T08:46:00Z">
              <w:tcPr>
                <w:tcW w:w="3117" w:type="dxa"/>
              </w:tcPr>
            </w:tcPrChange>
          </w:tcPr>
          <w:p w14:paraId="44C8EA76" w14:textId="3ADFDEC1" w:rsidR="00A91BC0" w:rsidRPr="00591F93" w:rsidRDefault="00C36A60" w:rsidP="007D5FD7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591F93">
              <w:rPr>
                <w:rFonts w:ascii="Segoe UI" w:hAnsi="Segoe UI" w:cs="Segoe UI"/>
                <w:b/>
                <w:sz w:val="20"/>
                <w:szCs w:val="20"/>
              </w:rPr>
              <w:t>Evolve</w:t>
            </w:r>
          </w:p>
          <w:p w14:paraId="4D48ECBF" w14:textId="5B223DC7" w:rsidR="00F40D34" w:rsidRPr="00591F93" w:rsidRDefault="00C57E56" w:rsidP="007D5FD7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91F93">
              <w:rPr>
                <w:rFonts w:ascii="Segoe UI" w:hAnsi="Segoe UI" w:cs="Segoe UI"/>
                <w:sz w:val="20"/>
                <w:szCs w:val="20"/>
              </w:rPr>
              <w:t>Fundamentally change the way you gain business insight</w:t>
            </w:r>
            <w:ins w:id="23" w:author="Richard Riley" w:date="2018-09-20T08:45:00Z">
              <w:r w:rsidR="00C801D5">
                <w:rPr>
                  <w:rFonts w:ascii="Segoe UI" w:hAnsi="Segoe UI" w:cs="Segoe UI"/>
                  <w:sz w:val="20"/>
                  <w:szCs w:val="20"/>
                </w:rPr>
                <w:t xml:space="preserve"> across </w:t>
              </w:r>
            </w:ins>
            <w:del w:id="24" w:author="Richard Riley" w:date="2018-09-20T08:45:00Z">
              <w:r w:rsidRPr="00591F93" w:rsidDel="00C801D5">
                <w:rPr>
                  <w:rFonts w:ascii="Segoe UI" w:hAnsi="Segoe UI" w:cs="Segoe UI"/>
                  <w:sz w:val="20"/>
                  <w:szCs w:val="20"/>
                </w:rPr>
                <w:delText xml:space="preserve"> from </w:delText>
              </w:r>
            </w:del>
            <w:proofErr w:type="gramStart"/>
            <w:r w:rsidRPr="00591F93">
              <w:rPr>
                <w:rFonts w:ascii="Segoe UI" w:hAnsi="Segoe UI" w:cs="Segoe UI"/>
                <w:sz w:val="20"/>
                <w:szCs w:val="20"/>
              </w:rPr>
              <w:t>all of</w:t>
            </w:r>
            <w:proofErr w:type="gramEnd"/>
            <w:r w:rsidRPr="00591F93">
              <w:rPr>
                <w:rFonts w:ascii="Segoe UI" w:hAnsi="Segoe UI" w:cs="Segoe UI"/>
                <w:sz w:val="20"/>
                <w:szCs w:val="20"/>
              </w:rPr>
              <w:t xml:space="preserve"> your data.</w:t>
            </w:r>
          </w:p>
        </w:tc>
      </w:tr>
    </w:tbl>
    <w:p w14:paraId="399D7927" w14:textId="77777777" w:rsidR="002C4AA9" w:rsidRDefault="002C4AA9" w:rsidP="007D5FD7">
      <w:pPr>
        <w:spacing w:line="240" w:lineRule="auto"/>
        <w:contextualSpacing/>
        <w:rPr>
          <w:rFonts w:ascii="Segoe UI" w:hAnsi="Segoe UI" w:cs="Segoe UI"/>
        </w:rPr>
      </w:pPr>
    </w:p>
    <w:p w14:paraId="7C58B58B" w14:textId="65713ED5" w:rsidR="00AC4ED5" w:rsidRDefault="00AC4ED5" w:rsidP="00AC4ED5">
      <w:pPr>
        <w:pStyle w:val="NoSpacing"/>
        <w:rPr>
          <w:rFonts w:ascii="Segoe UI" w:hAnsi="Segoe UI" w:cs="Segoe UI"/>
          <w:sz w:val="20"/>
          <w:szCs w:val="20"/>
        </w:rPr>
      </w:pPr>
    </w:p>
    <w:p w14:paraId="44844BF8" w14:textId="77777777" w:rsidR="007D5FD7" w:rsidRPr="000D5EA0" w:rsidRDefault="007D5FD7" w:rsidP="00AC4ED5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9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AC4ED5" w:rsidRPr="000D5EA0" w14:paraId="242E3CDA" w14:textId="77777777" w:rsidTr="00C326C5">
        <w:tc>
          <w:tcPr>
            <w:tcW w:w="9360" w:type="dxa"/>
            <w:shd w:val="clear" w:color="auto" w:fill="000000" w:themeFill="text1"/>
          </w:tcPr>
          <w:p w14:paraId="72398849" w14:textId="27ED99D5" w:rsidR="00AC4ED5" w:rsidRPr="000D5EA0" w:rsidRDefault="00AC4ED5" w:rsidP="00C326C5">
            <w:pPr>
              <w:pStyle w:val="NoSpacing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0D5EA0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P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 xml:space="preserve">anel </w:t>
            </w:r>
            <w:r w:rsidR="0090369F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3</w:t>
            </w:r>
            <w:r w:rsidR="007918AE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: Customer benefits</w:t>
            </w:r>
          </w:p>
        </w:tc>
      </w:tr>
    </w:tbl>
    <w:p w14:paraId="1CE13311" w14:textId="77777777" w:rsidR="00AC4ED5" w:rsidRDefault="00AC4ED5" w:rsidP="00AC4ED5">
      <w:pPr>
        <w:pStyle w:val="NoSpacing"/>
        <w:rPr>
          <w:rFonts w:ascii="Segoe UI" w:hAnsi="Segoe UI" w:cs="Segoe UI"/>
          <w:sz w:val="20"/>
          <w:szCs w:val="20"/>
        </w:rPr>
      </w:pPr>
    </w:p>
    <w:p w14:paraId="55E4A7B8" w14:textId="03C6C174" w:rsidR="00696BE7" w:rsidRPr="005036F0" w:rsidRDefault="00A305CA" w:rsidP="00696BE7">
      <w:pPr>
        <w:pStyle w:val="NoSpacing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Enable a new level of </w:t>
      </w:r>
      <w:r w:rsidR="0027024E">
        <w:rPr>
          <w:rFonts w:ascii="Segoe UI" w:hAnsi="Segoe UI" w:cs="Segoe UI"/>
          <w:b/>
          <w:sz w:val="28"/>
          <w:szCs w:val="28"/>
        </w:rPr>
        <w:t xml:space="preserve">business </w:t>
      </w:r>
      <w:r>
        <w:rPr>
          <w:rFonts w:ascii="Segoe UI" w:hAnsi="Segoe UI" w:cs="Segoe UI"/>
          <w:b/>
          <w:sz w:val="28"/>
          <w:szCs w:val="28"/>
        </w:rPr>
        <w:t>insight</w:t>
      </w:r>
    </w:p>
    <w:p w14:paraId="50C790B9" w14:textId="77777777" w:rsidR="00696BE7" w:rsidRDefault="00696BE7" w:rsidP="002C648B">
      <w:pPr>
        <w:pStyle w:val="NoSpacing"/>
        <w:rPr>
          <w:rFonts w:ascii="Segoe UI" w:hAnsi="Segoe UI" w:cs="Segoe UI"/>
          <w:b/>
          <w:sz w:val="24"/>
          <w:szCs w:val="24"/>
        </w:rPr>
      </w:pPr>
    </w:p>
    <w:p w14:paraId="70393CFD" w14:textId="0C51A8C2" w:rsidR="002C648B" w:rsidRPr="00141E22" w:rsidRDefault="0027024E" w:rsidP="002C648B">
      <w:pPr>
        <w:pStyle w:val="NoSpacing"/>
        <w:rPr>
          <w:rFonts w:ascii="Segoe UI" w:hAnsi="Segoe UI" w:cs="Segoe UI"/>
          <w:b/>
          <w:sz w:val="24"/>
          <w:szCs w:val="24"/>
          <w:highlight w:val="yellow"/>
          <w:rPrChange w:id="25" w:author="Richard Riley" w:date="2018-09-20T08:57:00Z">
            <w:rPr>
              <w:rFonts w:ascii="Segoe UI" w:hAnsi="Segoe UI" w:cs="Segoe UI"/>
              <w:b/>
              <w:sz w:val="24"/>
              <w:szCs w:val="24"/>
            </w:rPr>
          </w:rPrChange>
        </w:rPr>
      </w:pPr>
      <w:r w:rsidRPr="00141E22">
        <w:rPr>
          <w:rFonts w:ascii="Segoe UI" w:hAnsi="Segoe UI" w:cs="Segoe UI"/>
          <w:b/>
          <w:sz w:val="24"/>
          <w:szCs w:val="24"/>
          <w:highlight w:val="yellow"/>
          <w:rPrChange w:id="26" w:author="Richard Riley" w:date="2018-09-20T08:57:00Z">
            <w:rPr>
              <w:rFonts w:ascii="Segoe UI" w:hAnsi="Segoe UI" w:cs="Segoe UI"/>
              <w:b/>
              <w:sz w:val="24"/>
              <w:szCs w:val="24"/>
            </w:rPr>
          </w:rPrChange>
        </w:rPr>
        <w:t>Buil</w:t>
      </w:r>
      <w:ins w:id="27" w:author="Richard Riley" w:date="2018-09-20T08:46:00Z">
        <w:r w:rsidR="00C801D5" w:rsidRPr="00141E22">
          <w:rPr>
            <w:rFonts w:ascii="Segoe UI" w:hAnsi="Segoe UI" w:cs="Segoe UI"/>
            <w:b/>
            <w:sz w:val="24"/>
            <w:szCs w:val="24"/>
            <w:highlight w:val="yellow"/>
            <w:rPrChange w:id="28" w:author="Richard Riley" w:date="2018-09-20T08:57:00Z">
              <w:rPr>
                <w:rFonts w:ascii="Segoe UI" w:hAnsi="Segoe UI" w:cs="Segoe UI"/>
                <w:b/>
                <w:sz w:val="24"/>
                <w:szCs w:val="24"/>
              </w:rPr>
            </w:rPrChange>
          </w:rPr>
          <w:t>t</w:t>
        </w:r>
      </w:ins>
      <w:del w:id="29" w:author="Richard Riley" w:date="2018-09-20T08:46:00Z">
        <w:r w:rsidRPr="00141E22" w:rsidDel="00C801D5">
          <w:rPr>
            <w:rFonts w:ascii="Segoe UI" w:hAnsi="Segoe UI" w:cs="Segoe UI"/>
            <w:b/>
            <w:sz w:val="24"/>
            <w:szCs w:val="24"/>
            <w:highlight w:val="yellow"/>
            <w:rPrChange w:id="30" w:author="Richard Riley" w:date="2018-09-20T08:57:00Z">
              <w:rPr>
                <w:rFonts w:ascii="Segoe UI" w:hAnsi="Segoe UI" w:cs="Segoe UI"/>
                <w:b/>
                <w:sz w:val="24"/>
                <w:szCs w:val="24"/>
              </w:rPr>
            </w:rPrChange>
          </w:rPr>
          <w:delText>d</w:delText>
        </w:r>
      </w:del>
      <w:r w:rsidRPr="00141E22">
        <w:rPr>
          <w:rFonts w:ascii="Segoe UI" w:hAnsi="Segoe UI" w:cs="Segoe UI"/>
          <w:b/>
          <w:sz w:val="24"/>
          <w:szCs w:val="24"/>
          <w:highlight w:val="yellow"/>
          <w:rPrChange w:id="31" w:author="Richard Riley" w:date="2018-09-20T08:57:00Z">
            <w:rPr>
              <w:rFonts w:ascii="Segoe UI" w:hAnsi="Segoe UI" w:cs="Segoe UI"/>
              <w:b/>
              <w:sz w:val="24"/>
              <w:szCs w:val="24"/>
            </w:rPr>
          </w:rPrChange>
        </w:rPr>
        <w:t xml:space="preserve"> on a shared </w:t>
      </w:r>
      <w:del w:id="32" w:author="Richard Riley" w:date="2018-09-20T08:46:00Z">
        <w:r w:rsidRPr="00141E22" w:rsidDel="00C801D5">
          <w:rPr>
            <w:rFonts w:ascii="Segoe UI" w:hAnsi="Segoe UI" w:cs="Segoe UI"/>
            <w:b/>
            <w:sz w:val="24"/>
            <w:szCs w:val="24"/>
            <w:highlight w:val="yellow"/>
            <w:rPrChange w:id="33" w:author="Richard Riley" w:date="2018-09-20T08:57:00Z">
              <w:rPr>
                <w:rFonts w:ascii="Segoe UI" w:hAnsi="Segoe UI" w:cs="Segoe UI"/>
                <w:b/>
                <w:sz w:val="24"/>
                <w:szCs w:val="24"/>
              </w:rPr>
            </w:rPrChange>
          </w:rPr>
          <w:delText>platform</w:delText>
        </w:r>
      </w:del>
      <w:ins w:id="34" w:author="Richard Riley" w:date="2018-09-20T08:46:00Z">
        <w:r w:rsidR="00C801D5" w:rsidRPr="00141E22">
          <w:rPr>
            <w:rFonts w:ascii="Segoe UI" w:hAnsi="Segoe UI" w:cs="Segoe UI"/>
            <w:b/>
            <w:sz w:val="24"/>
            <w:szCs w:val="24"/>
            <w:highlight w:val="yellow"/>
            <w:rPrChange w:id="35" w:author="Richard Riley" w:date="2018-09-20T08:57:00Z">
              <w:rPr>
                <w:rFonts w:ascii="Segoe UI" w:hAnsi="Segoe UI" w:cs="Segoe UI"/>
                <w:b/>
                <w:sz w:val="24"/>
                <w:szCs w:val="24"/>
              </w:rPr>
            </w:rPrChange>
          </w:rPr>
          <w:t>foundation</w:t>
        </w:r>
      </w:ins>
    </w:p>
    <w:p w14:paraId="36A2FA30" w14:textId="162DDF78" w:rsidR="002C648B" w:rsidDel="00A47A28" w:rsidRDefault="00A47A28" w:rsidP="004E7650">
      <w:pPr>
        <w:pStyle w:val="NoSpacing"/>
        <w:rPr>
          <w:del w:id="36" w:author="Richard Riley" w:date="2018-09-20T08:46:00Z"/>
          <w:rFonts w:ascii="Segoe UI" w:hAnsi="Segoe UI" w:cs="Segoe UI"/>
          <w:sz w:val="20"/>
          <w:szCs w:val="20"/>
        </w:rPr>
      </w:pPr>
      <w:ins w:id="37" w:author="Richard Riley" w:date="2018-09-20T08:46:00Z">
        <w:r w:rsidRPr="00141E22">
          <w:rPr>
            <w:rFonts w:ascii="Segoe UI" w:hAnsi="Segoe UI" w:cs="Segoe UI"/>
            <w:sz w:val="20"/>
            <w:szCs w:val="20"/>
            <w:highlight w:val="yellow"/>
            <w:rPrChange w:id="38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A common data model that defines your data and its relationships </w:t>
        </w:r>
      </w:ins>
      <w:ins w:id="39" w:author="Richard Riley" w:date="2018-09-20T08:49:00Z">
        <w:r w:rsidR="0093607C" w:rsidRPr="00141E22">
          <w:rPr>
            <w:rFonts w:ascii="Segoe UI" w:hAnsi="Segoe UI" w:cs="Segoe UI"/>
            <w:sz w:val="20"/>
            <w:szCs w:val="20"/>
            <w:highlight w:val="yellow"/>
          </w:rPr>
          <w:t>works seamlessly</w:t>
        </w:r>
      </w:ins>
      <w:ins w:id="40" w:author="Richard Riley" w:date="2018-09-20T08:46:00Z">
        <w:r w:rsidRPr="00141E22">
          <w:rPr>
            <w:rFonts w:ascii="Segoe UI" w:hAnsi="Segoe UI" w:cs="Segoe UI"/>
            <w:sz w:val="20"/>
            <w:szCs w:val="20"/>
            <w:highlight w:val="yellow"/>
            <w:rPrChange w:id="41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 </w:t>
        </w:r>
      </w:ins>
      <w:ins w:id="42" w:author="Richard Riley" w:date="2018-09-20T08:49:00Z">
        <w:r w:rsidR="0093607C" w:rsidRPr="00141E22">
          <w:rPr>
            <w:rFonts w:ascii="Segoe UI" w:hAnsi="Segoe UI" w:cs="Segoe UI"/>
            <w:sz w:val="20"/>
            <w:szCs w:val="20"/>
            <w:highlight w:val="yellow"/>
          </w:rPr>
          <w:t xml:space="preserve">with </w:t>
        </w:r>
      </w:ins>
      <w:ins w:id="43" w:author="Richard Riley" w:date="2018-09-20T08:46:00Z">
        <w:r w:rsidRPr="00141E22">
          <w:rPr>
            <w:rFonts w:ascii="Segoe UI" w:hAnsi="Segoe UI" w:cs="Segoe UI"/>
            <w:sz w:val="20"/>
            <w:szCs w:val="20"/>
            <w:highlight w:val="yellow"/>
            <w:rPrChange w:id="44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Microsoft and partner services </w:t>
        </w:r>
      </w:ins>
      <w:ins w:id="45" w:author="Richard Riley" w:date="2018-09-20T08:49:00Z">
        <w:r w:rsidR="0093607C" w:rsidRPr="00141E22">
          <w:rPr>
            <w:rFonts w:ascii="Segoe UI" w:hAnsi="Segoe UI" w:cs="Segoe UI"/>
            <w:sz w:val="20"/>
            <w:szCs w:val="20"/>
            <w:highlight w:val="yellow"/>
          </w:rPr>
          <w:t xml:space="preserve">that </w:t>
        </w:r>
      </w:ins>
      <w:ins w:id="46" w:author="Richard Riley" w:date="2018-09-20T08:46:00Z">
        <w:r w:rsidRPr="00141E22">
          <w:rPr>
            <w:rFonts w:ascii="Segoe UI" w:hAnsi="Segoe UI" w:cs="Segoe UI"/>
            <w:sz w:val="20"/>
            <w:szCs w:val="20"/>
            <w:highlight w:val="yellow"/>
            <w:rPrChange w:id="47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natively understand </w:t>
        </w:r>
      </w:ins>
      <w:ins w:id="48" w:author="Richard Riley" w:date="2018-09-20T08:49:00Z">
        <w:r w:rsidR="0093607C" w:rsidRPr="00141E22">
          <w:rPr>
            <w:rFonts w:ascii="Segoe UI" w:hAnsi="Segoe UI" w:cs="Segoe UI"/>
            <w:sz w:val="20"/>
            <w:szCs w:val="20"/>
            <w:highlight w:val="yellow"/>
          </w:rPr>
          <w:t xml:space="preserve">your </w:t>
        </w:r>
      </w:ins>
      <w:ins w:id="49" w:author="Richard Riley" w:date="2018-09-20T08:46:00Z">
        <w:r w:rsidRPr="00141E22">
          <w:rPr>
            <w:rFonts w:ascii="Segoe UI" w:hAnsi="Segoe UI" w:cs="Segoe UI"/>
            <w:sz w:val="20"/>
            <w:szCs w:val="20"/>
            <w:highlight w:val="yellow"/>
            <w:rPrChange w:id="50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data </w:t>
        </w:r>
      </w:ins>
      <w:del w:id="51" w:author="Richard Riley" w:date="2018-09-20T08:46:00Z">
        <w:r w:rsidR="00C97FC8" w:rsidRPr="00141E22" w:rsidDel="00A47A28">
          <w:rPr>
            <w:rFonts w:ascii="Segoe UI" w:hAnsi="Segoe UI" w:cs="Segoe UI"/>
            <w:sz w:val="20"/>
            <w:szCs w:val="20"/>
            <w:highlight w:val="yellow"/>
            <w:rPrChange w:id="52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>Define your data and its relationships</w:delText>
        </w:r>
        <w:r w:rsidR="00EC228F" w:rsidRPr="00141E22" w:rsidDel="00A47A28">
          <w:rPr>
            <w:rFonts w:ascii="Segoe UI" w:hAnsi="Segoe UI" w:cs="Segoe UI"/>
            <w:sz w:val="20"/>
            <w:szCs w:val="20"/>
            <w:highlight w:val="yellow"/>
            <w:rPrChange w:id="53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 xml:space="preserve">—regardless of its format or where it’s stored—with </w:delText>
        </w:r>
        <w:r w:rsidR="0027024E" w:rsidRPr="00141E22" w:rsidDel="00A47A28">
          <w:rPr>
            <w:rFonts w:ascii="Segoe UI" w:hAnsi="Segoe UI" w:cs="Segoe UI"/>
            <w:sz w:val="20"/>
            <w:szCs w:val="20"/>
            <w:highlight w:val="yellow"/>
            <w:rPrChange w:id="54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 xml:space="preserve">a common data model that </w:delText>
        </w:r>
        <w:r w:rsidR="00A91BC0" w:rsidRPr="00141E22" w:rsidDel="00A47A28">
          <w:rPr>
            <w:rFonts w:ascii="Segoe UI" w:hAnsi="Segoe UI" w:cs="Segoe UI"/>
            <w:sz w:val="20"/>
            <w:szCs w:val="20"/>
            <w:highlight w:val="yellow"/>
            <w:rPrChange w:id="55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>works with</w:delText>
        </w:r>
        <w:r w:rsidR="0027024E" w:rsidRPr="00141E22" w:rsidDel="00A47A28">
          <w:rPr>
            <w:rFonts w:ascii="Segoe UI" w:hAnsi="Segoe UI" w:cs="Segoe UI"/>
            <w:sz w:val="20"/>
            <w:szCs w:val="20"/>
            <w:highlight w:val="yellow"/>
            <w:rPrChange w:id="56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 xml:space="preserve"> Microsoft </w:delText>
        </w:r>
        <w:r w:rsidR="00A91BC0" w:rsidRPr="00141E22" w:rsidDel="00A47A28">
          <w:rPr>
            <w:rFonts w:ascii="Segoe UI" w:hAnsi="Segoe UI" w:cs="Segoe UI"/>
            <w:sz w:val="20"/>
            <w:szCs w:val="20"/>
            <w:highlight w:val="yellow"/>
            <w:rPrChange w:id="57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 xml:space="preserve">Azure </w:delText>
        </w:r>
        <w:r w:rsidR="0027024E" w:rsidRPr="00141E22" w:rsidDel="00A47A28">
          <w:rPr>
            <w:rFonts w:ascii="Segoe UI" w:hAnsi="Segoe UI" w:cs="Segoe UI"/>
            <w:sz w:val="20"/>
            <w:szCs w:val="20"/>
            <w:highlight w:val="yellow"/>
            <w:rPrChange w:id="58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>and partner services</w:delText>
        </w:r>
        <w:r w:rsidR="00A91BC0" w:rsidRPr="00141E22" w:rsidDel="00A47A28">
          <w:rPr>
            <w:rFonts w:ascii="Segoe UI" w:hAnsi="Segoe UI" w:cs="Segoe UI"/>
            <w:sz w:val="20"/>
            <w:szCs w:val="20"/>
            <w:highlight w:val="yellow"/>
            <w:rPrChange w:id="59" w:author="Richard Riley" w:date="2018-09-20T08:57:00Z">
              <w:rPr>
                <w:rFonts w:ascii="Segoe UI" w:hAnsi="Segoe UI" w:cs="Segoe UI"/>
                <w:sz w:val="20"/>
                <w:szCs w:val="20"/>
              </w:rPr>
            </w:rPrChange>
          </w:rPr>
          <w:delText>.</w:delText>
        </w:r>
      </w:del>
    </w:p>
    <w:p w14:paraId="537968D6" w14:textId="77777777" w:rsidR="00A47A28" w:rsidRDefault="00A47A28" w:rsidP="004E7650">
      <w:pPr>
        <w:pStyle w:val="NoSpacing"/>
        <w:rPr>
          <w:ins w:id="60" w:author="Richard Riley" w:date="2018-09-20T08:46:00Z"/>
          <w:rFonts w:ascii="Segoe UI" w:hAnsi="Segoe UI" w:cs="Segoe UI"/>
          <w:sz w:val="20"/>
          <w:szCs w:val="20"/>
        </w:rPr>
      </w:pPr>
    </w:p>
    <w:p w14:paraId="11FBE2B7" w14:textId="77777777" w:rsidR="0027024E" w:rsidRDefault="0027024E" w:rsidP="004E7650">
      <w:pPr>
        <w:pStyle w:val="NoSpacing"/>
        <w:rPr>
          <w:rFonts w:ascii="Segoe UI" w:hAnsi="Segoe UI" w:cs="Segoe UI"/>
          <w:b/>
          <w:sz w:val="24"/>
          <w:szCs w:val="24"/>
        </w:rPr>
      </w:pPr>
    </w:p>
    <w:p w14:paraId="522F5FA3" w14:textId="77777777" w:rsidR="00FF4D5A" w:rsidRPr="00FF4D5A" w:rsidRDefault="00FF4D5A" w:rsidP="00FF4D5A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FF4D5A">
        <w:rPr>
          <w:rFonts w:ascii="Segoe UI" w:hAnsi="Segoe UI" w:cs="Segoe UI"/>
          <w:b/>
          <w:sz w:val="24"/>
          <w:szCs w:val="24"/>
        </w:rPr>
        <w:t>Remove silos and reclaim your data</w:t>
      </w:r>
    </w:p>
    <w:p w14:paraId="551315A0" w14:textId="240BA712" w:rsidR="00867631" w:rsidRPr="00FF4D5A" w:rsidRDefault="00FF4D5A" w:rsidP="00FF4D5A">
      <w:pPr>
        <w:pStyle w:val="NoSpacing"/>
        <w:rPr>
          <w:rFonts w:ascii="Segoe UI" w:hAnsi="Segoe UI" w:cs="Segoe UI"/>
          <w:sz w:val="20"/>
          <w:szCs w:val="20"/>
        </w:rPr>
      </w:pPr>
      <w:r w:rsidRPr="00FF4D5A">
        <w:rPr>
          <w:rFonts w:ascii="Segoe UI" w:hAnsi="Segoe UI" w:cs="Segoe UI"/>
          <w:sz w:val="20"/>
          <w:szCs w:val="20"/>
        </w:rPr>
        <w:t xml:space="preserve">Say goodbye to disconnected data silos and the need to depend on intermediaries to extract value from your data--build your own unique </w:t>
      </w:r>
      <w:r w:rsidR="0060308B">
        <w:rPr>
          <w:rFonts w:ascii="Segoe UI" w:hAnsi="Segoe UI" w:cs="Segoe UI"/>
          <w:sz w:val="20"/>
          <w:szCs w:val="20"/>
        </w:rPr>
        <w:t>solutions</w:t>
      </w:r>
      <w:r w:rsidRPr="00FF4D5A">
        <w:rPr>
          <w:rFonts w:ascii="Segoe UI" w:hAnsi="Segoe UI" w:cs="Segoe UI"/>
          <w:sz w:val="20"/>
          <w:szCs w:val="20"/>
        </w:rPr>
        <w:t xml:space="preserve"> or buy from an </w:t>
      </w:r>
      <w:r w:rsidR="0060308B" w:rsidRPr="00FF4D5A">
        <w:rPr>
          <w:rFonts w:ascii="Segoe UI" w:hAnsi="Segoe UI" w:cs="Segoe UI"/>
          <w:sz w:val="20"/>
          <w:szCs w:val="20"/>
        </w:rPr>
        <w:t>independent</w:t>
      </w:r>
      <w:r w:rsidRPr="00FF4D5A">
        <w:rPr>
          <w:rFonts w:ascii="Segoe UI" w:hAnsi="Segoe UI" w:cs="Segoe UI"/>
          <w:sz w:val="20"/>
          <w:szCs w:val="20"/>
        </w:rPr>
        <w:t xml:space="preserve"> software vendor</w:t>
      </w:r>
      <w:r w:rsidR="0060308B">
        <w:rPr>
          <w:rFonts w:ascii="Segoe UI" w:hAnsi="Segoe UI" w:cs="Segoe UI"/>
          <w:sz w:val="20"/>
          <w:szCs w:val="20"/>
        </w:rPr>
        <w:t xml:space="preserve"> (ISV)</w:t>
      </w:r>
      <w:r w:rsidRPr="00FF4D5A">
        <w:rPr>
          <w:rFonts w:ascii="Segoe UI" w:hAnsi="Segoe UI" w:cs="Segoe UI"/>
          <w:sz w:val="20"/>
          <w:szCs w:val="20"/>
        </w:rPr>
        <w:t>.</w:t>
      </w:r>
    </w:p>
    <w:p w14:paraId="7F792DFF" w14:textId="77777777" w:rsidR="00F83E12" w:rsidRPr="00867631" w:rsidRDefault="00F83E12" w:rsidP="00AC4ED5">
      <w:pPr>
        <w:pStyle w:val="NoSpacing"/>
        <w:rPr>
          <w:rFonts w:ascii="Segoe UI" w:hAnsi="Segoe UI" w:cs="Segoe UI"/>
          <w:sz w:val="20"/>
          <w:szCs w:val="20"/>
        </w:rPr>
      </w:pPr>
    </w:p>
    <w:p w14:paraId="21DF3B9B" w14:textId="77777777" w:rsidR="004E7650" w:rsidRPr="004E7650" w:rsidRDefault="004E7650" w:rsidP="004E7650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4E7650">
        <w:rPr>
          <w:rFonts w:ascii="Segoe UI" w:hAnsi="Segoe UI" w:cs="Segoe UI"/>
          <w:b/>
          <w:sz w:val="24"/>
          <w:szCs w:val="24"/>
        </w:rPr>
        <w:t>Enable intelligent engagement</w:t>
      </w:r>
    </w:p>
    <w:p w14:paraId="0BFE7511" w14:textId="412CAA33" w:rsidR="004E7650" w:rsidRDefault="00BB4CD5" w:rsidP="004E7650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Turn your data into a renewable resource that flows freely between </w:t>
      </w:r>
      <w:commentRangeStart w:id="61"/>
      <w:r w:rsidR="002F0E01">
        <w:rPr>
          <w:rFonts w:ascii="Segoe UI" w:hAnsi="Segoe UI" w:cs="Segoe UI"/>
          <w:sz w:val="20"/>
          <w:szCs w:val="20"/>
        </w:rPr>
        <w:t xml:space="preserve">compliant </w:t>
      </w:r>
      <w:commentRangeEnd w:id="61"/>
      <w:r w:rsidR="00875EE6">
        <w:rPr>
          <w:rStyle w:val="CommentReference"/>
        </w:rPr>
        <w:commentReference w:id="61"/>
      </w:r>
      <w:r>
        <w:rPr>
          <w:rFonts w:ascii="Segoe UI" w:hAnsi="Segoe UI" w:cs="Segoe UI"/>
          <w:sz w:val="20"/>
          <w:szCs w:val="20"/>
        </w:rPr>
        <w:t xml:space="preserve">apps and </w:t>
      </w:r>
      <w:commentRangeStart w:id="62"/>
      <w:r>
        <w:rPr>
          <w:rFonts w:ascii="Segoe UI" w:hAnsi="Segoe UI" w:cs="Segoe UI"/>
          <w:sz w:val="20"/>
          <w:szCs w:val="20"/>
        </w:rPr>
        <w:t xml:space="preserve">services and discover </w:t>
      </w:r>
      <w:commentRangeEnd w:id="62"/>
      <w:r w:rsidR="00B85BC1">
        <w:rPr>
          <w:rStyle w:val="CommentReference"/>
        </w:rPr>
        <w:commentReference w:id="62"/>
      </w:r>
      <w:r w:rsidR="002F0E01">
        <w:rPr>
          <w:rFonts w:ascii="Segoe UI" w:hAnsi="Segoe UI" w:cs="Segoe UI"/>
          <w:sz w:val="20"/>
          <w:szCs w:val="20"/>
        </w:rPr>
        <w:t xml:space="preserve">new </w:t>
      </w:r>
      <w:r w:rsidR="002C648B" w:rsidRPr="002C648B">
        <w:rPr>
          <w:rFonts w:ascii="Segoe UI" w:hAnsi="Segoe UI" w:cs="Segoe UI"/>
          <w:sz w:val="20"/>
          <w:szCs w:val="20"/>
        </w:rPr>
        <w:t>insights into current and future customers.</w:t>
      </w:r>
    </w:p>
    <w:p w14:paraId="4EFEB3E5" w14:textId="4DC98A07" w:rsidR="00591F93" w:rsidRDefault="00591F9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leGrid"/>
        <w:tblW w:w="9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7918AE" w:rsidRPr="000D5EA0" w14:paraId="7C8F32AD" w14:textId="77777777" w:rsidTr="00B64D63">
        <w:tc>
          <w:tcPr>
            <w:tcW w:w="9360" w:type="dxa"/>
            <w:shd w:val="clear" w:color="auto" w:fill="000000" w:themeFill="text1"/>
          </w:tcPr>
          <w:p w14:paraId="23D9FB6C" w14:textId="238E0523" w:rsidR="007918AE" w:rsidRPr="000D5EA0" w:rsidRDefault="007918AE" w:rsidP="00B64D63">
            <w:pPr>
              <w:pStyle w:val="NoSpacing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0D5EA0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lastRenderedPageBreak/>
              <w:t>P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anel 4: Partners</w:t>
            </w:r>
          </w:p>
        </w:tc>
      </w:tr>
    </w:tbl>
    <w:p w14:paraId="1C980BE3" w14:textId="77777777" w:rsidR="007918AE" w:rsidRDefault="007918AE" w:rsidP="007918AE">
      <w:pPr>
        <w:pStyle w:val="NoSpacing"/>
        <w:rPr>
          <w:rFonts w:ascii="Segoe UI" w:hAnsi="Segoe UI" w:cs="Segoe UI"/>
          <w:sz w:val="20"/>
          <w:szCs w:val="20"/>
        </w:rPr>
      </w:pPr>
    </w:p>
    <w:p w14:paraId="100CD2D1" w14:textId="297EE2D5" w:rsidR="007918AE" w:rsidRPr="006F122B" w:rsidRDefault="00E54468" w:rsidP="00545FEB">
      <w:pPr>
        <w:pStyle w:val="NoSpacing"/>
        <w:jc w:val="center"/>
        <w:rPr>
          <w:rFonts w:ascii="Segoe UI" w:hAnsi="Segoe UI" w:cs="Segoe UI"/>
          <w:b/>
          <w:sz w:val="28"/>
          <w:szCs w:val="28"/>
        </w:rPr>
      </w:pPr>
      <w:r w:rsidRPr="006F122B">
        <w:rPr>
          <w:rFonts w:ascii="Segoe UI" w:hAnsi="Segoe UI" w:cs="Segoe UI"/>
          <w:b/>
          <w:sz w:val="28"/>
          <w:szCs w:val="28"/>
        </w:rPr>
        <w:t xml:space="preserve">Meet the Open Data Initiative </w:t>
      </w:r>
      <w:ins w:id="63" w:author="Richard Riley" w:date="2018-09-20T08:57:00Z">
        <w:r w:rsidR="00E5215F">
          <w:rPr>
            <w:rFonts w:ascii="Segoe UI" w:hAnsi="Segoe UI" w:cs="Segoe UI"/>
            <w:b/>
            <w:sz w:val="28"/>
            <w:szCs w:val="28"/>
          </w:rPr>
          <w:t xml:space="preserve">Founding </w:t>
        </w:r>
      </w:ins>
      <w:r w:rsidRPr="006F122B">
        <w:rPr>
          <w:rFonts w:ascii="Segoe UI" w:hAnsi="Segoe UI" w:cs="Segoe UI"/>
          <w:b/>
          <w:sz w:val="28"/>
          <w:szCs w:val="28"/>
        </w:rPr>
        <w:t>partners</w:t>
      </w:r>
    </w:p>
    <w:p w14:paraId="511B9752" w14:textId="2DC10380" w:rsidR="00A4370C" w:rsidRDefault="00DA26B2" w:rsidP="007918AE">
      <w:pPr>
        <w:pStyle w:val="NoSpacing"/>
        <w:rPr>
          <w:rFonts w:ascii="Segoe UI" w:hAnsi="Segoe UI" w:cs="Segoe UI"/>
          <w:sz w:val="24"/>
        </w:rPr>
      </w:pPr>
      <w:ins w:id="64" w:author="Richard Riley" w:date="2018-09-20T09:04:00Z"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C3FC7ED" wp14:editId="23152ACC">
              <wp:simplePos x="0" y="0"/>
              <wp:positionH relativeFrom="column">
                <wp:posOffset>4074336</wp:posOffset>
              </wp:positionH>
              <wp:positionV relativeFrom="paragraph">
                <wp:posOffset>166370</wp:posOffset>
              </wp:positionV>
              <wp:extent cx="1619250" cy="595974"/>
              <wp:effectExtent l="0" t="0" r="0" b="0"/>
              <wp:wrapNone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0" cy="5959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5" w:author="Richard Riley" w:date="2018-09-20T09:04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330"/>
        <w:gridCol w:w="3060"/>
        <w:gridCol w:w="2700"/>
        <w:tblGridChange w:id="66">
          <w:tblGrid>
            <w:gridCol w:w="3510"/>
            <w:gridCol w:w="2790"/>
            <w:gridCol w:w="2790"/>
          </w:tblGrid>
        </w:tblGridChange>
      </w:tblGrid>
      <w:tr w:rsidR="002547E8" w14:paraId="424F76E7" w14:textId="44E82834" w:rsidTr="00DA26B2">
        <w:tc>
          <w:tcPr>
            <w:tcW w:w="3330" w:type="dxa"/>
            <w:tcPrChange w:id="67" w:author="Richard Riley" w:date="2018-09-20T09:04:00Z">
              <w:tcPr>
                <w:tcW w:w="3510" w:type="dxa"/>
              </w:tcPr>
            </w:tcPrChange>
          </w:tcPr>
          <w:p w14:paraId="1F0D13EE" w14:textId="77777777" w:rsidR="00D20273" w:rsidRDefault="00D20273" w:rsidP="00B158BD">
            <w:pPr>
              <w:pStyle w:val="NoSpacing"/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BB8451" wp14:editId="18E45764">
                  <wp:extent cx="971270" cy="510540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342" cy="51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59E4" w14:textId="559A6477" w:rsidR="00D20273" w:rsidRDefault="00D20273" w:rsidP="00B158BD">
            <w:pPr>
              <w:pStyle w:val="NoSpacing"/>
              <w:jc w:val="center"/>
              <w:rPr>
                <w:rFonts w:ascii="Segoe UI" w:hAnsi="Segoe UI" w:cs="Segoe UI"/>
                <w:sz w:val="24"/>
              </w:rPr>
            </w:pPr>
          </w:p>
        </w:tc>
        <w:tc>
          <w:tcPr>
            <w:tcW w:w="3060" w:type="dxa"/>
            <w:tcPrChange w:id="68" w:author="Richard Riley" w:date="2018-09-20T09:04:00Z">
              <w:tcPr>
                <w:tcW w:w="2790" w:type="dxa"/>
              </w:tcPr>
            </w:tcPrChange>
          </w:tcPr>
          <w:p w14:paraId="36003DCB" w14:textId="75C384DC" w:rsidR="00D20273" w:rsidRDefault="00D20273" w:rsidP="00B158BD">
            <w:pPr>
              <w:pStyle w:val="NoSpacing"/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CCD040" wp14:editId="48A8D78B">
                  <wp:extent cx="1566313" cy="5562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31" cy="56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PrChange w:id="69" w:author="Richard Riley" w:date="2018-09-20T09:04:00Z">
              <w:tcPr>
                <w:tcW w:w="2790" w:type="dxa"/>
              </w:tcPr>
            </w:tcPrChange>
          </w:tcPr>
          <w:p w14:paraId="195B2889" w14:textId="5C9DD353" w:rsidR="002547E8" w:rsidRDefault="002547E8">
            <w:pPr>
              <w:rPr>
                <w:noProof/>
              </w:rPr>
              <w:pPrChange w:id="70" w:author="Richard Riley" w:date="2018-09-20T09:03:00Z">
                <w:pPr>
                  <w:pStyle w:val="NoSpacing"/>
                  <w:jc w:val="center"/>
                </w:pPr>
              </w:pPrChange>
            </w:pPr>
          </w:p>
        </w:tc>
      </w:tr>
      <w:tr w:rsidR="002547E8" w:rsidRPr="00591F93" w14:paraId="332703F6" w14:textId="7956A7E5" w:rsidTr="00DA26B2">
        <w:tc>
          <w:tcPr>
            <w:tcW w:w="3330" w:type="dxa"/>
            <w:tcPrChange w:id="71" w:author="Richard Riley" w:date="2018-09-20T09:04:00Z">
              <w:tcPr>
                <w:tcW w:w="3510" w:type="dxa"/>
              </w:tcPr>
            </w:tcPrChange>
          </w:tcPr>
          <w:p w14:paraId="04551860" w14:textId="77777777" w:rsidR="00E5215F" w:rsidRPr="00DA26B2" w:rsidRDefault="00E5215F" w:rsidP="007918AE">
            <w:pPr>
              <w:pStyle w:val="NoSpacing"/>
              <w:rPr>
                <w:ins w:id="72" w:author="Richard Riley" w:date="2018-09-20T08:56:00Z"/>
                <w:b/>
                <w:noProof/>
                <w:sz w:val="20"/>
                <w:szCs w:val="20"/>
                <w:rPrChange w:id="73" w:author="Richard Riley" w:date="2018-09-20T09:05:00Z">
                  <w:rPr>
                    <w:ins w:id="74" w:author="Richard Riley" w:date="2018-09-20T08:56:00Z"/>
                    <w:noProof/>
                    <w:sz w:val="20"/>
                    <w:szCs w:val="20"/>
                  </w:rPr>
                </w:rPrChange>
              </w:rPr>
            </w:pPr>
            <w:ins w:id="75" w:author="Richard Riley" w:date="2018-09-20T08:56:00Z">
              <w:r w:rsidRPr="00DA26B2">
                <w:rPr>
                  <w:b/>
                  <w:noProof/>
                  <w:sz w:val="20"/>
                  <w:szCs w:val="20"/>
                  <w:rPrChange w:id="76" w:author="Richard Riley" w:date="2018-09-20T09:05:00Z">
                    <w:rPr>
                      <w:noProof/>
                      <w:sz w:val="20"/>
                      <w:szCs w:val="20"/>
                    </w:rPr>
                  </w:rPrChange>
                </w:rPr>
                <w:t>&lt;Replace with SAP copy&gt;</w:t>
              </w:r>
            </w:ins>
          </w:p>
          <w:p w14:paraId="63770664" w14:textId="2A7C79B0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  <w:r w:rsidRPr="00591F93">
              <w:rPr>
                <w:noProof/>
                <w:sz w:val="20"/>
                <w:szCs w:val="20"/>
              </w:rPr>
              <w:t>As a market leader in enterprise application software, SAP empowers people and organizations to work together more efficiently and use business insight more effectively.</w:t>
            </w:r>
          </w:p>
          <w:p w14:paraId="0F58C8A5" w14:textId="77777777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</w:p>
          <w:p w14:paraId="2D6BA88C" w14:textId="77777777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  <w:r w:rsidRPr="00591F93">
              <w:rPr>
                <w:noProof/>
                <w:sz w:val="20"/>
                <w:szCs w:val="20"/>
              </w:rPr>
              <w:t>LEARN MORE &gt;</w:t>
            </w:r>
          </w:p>
          <w:p w14:paraId="616FE05F" w14:textId="5CC9310D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</w:p>
        </w:tc>
        <w:tc>
          <w:tcPr>
            <w:tcW w:w="3060" w:type="dxa"/>
            <w:tcPrChange w:id="77" w:author="Richard Riley" w:date="2018-09-20T09:04:00Z">
              <w:tcPr>
                <w:tcW w:w="2790" w:type="dxa"/>
              </w:tcPr>
            </w:tcPrChange>
          </w:tcPr>
          <w:p w14:paraId="1D7A84D0" w14:textId="54B7E859" w:rsidR="00E5215F" w:rsidRPr="00DA26B2" w:rsidRDefault="00E5215F" w:rsidP="007918AE">
            <w:pPr>
              <w:pStyle w:val="NoSpacing"/>
              <w:rPr>
                <w:ins w:id="78" w:author="Richard Riley" w:date="2018-09-20T08:56:00Z"/>
                <w:b/>
                <w:noProof/>
                <w:sz w:val="20"/>
                <w:szCs w:val="20"/>
                <w:rPrChange w:id="79" w:author="Richard Riley" w:date="2018-09-20T09:05:00Z">
                  <w:rPr>
                    <w:ins w:id="80" w:author="Richard Riley" w:date="2018-09-20T08:56:00Z"/>
                    <w:noProof/>
                    <w:sz w:val="20"/>
                    <w:szCs w:val="20"/>
                  </w:rPr>
                </w:rPrChange>
              </w:rPr>
            </w:pPr>
            <w:ins w:id="81" w:author="Richard Riley" w:date="2018-09-20T08:56:00Z">
              <w:r w:rsidRPr="00DA26B2">
                <w:rPr>
                  <w:b/>
                  <w:noProof/>
                  <w:sz w:val="20"/>
                  <w:szCs w:val="20"/>
                  <w:rPrChange w:id="82" w:author="Richard Riley" w:date="2018-09-20T09:05:00Z">
                    <w:rPr>
                      <w:noProof/>
                      <w:sz w:val="20"/>
                      <w:szCs w:val="20"/>
                    </w:rPr>
                  </w:rPrChange>
                </w:rPr>
                <w:t>&lt;Replace with Adobe copy&gt;</w:t>
              </w:r>
            </w:ins>
          </w:p>
          <w:p w14:paraId="587013C1" w14:textId="4F94E0A2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  <w:r w:rsidRPr="00591F93">
              <w:rPr>
                <w:noProof/>
                <w:sz w:val="20"/>
                <w:szCs w:val="20"/>
              </w:rPr>
              <w:t>Adobe gives everyone—from emerging artists to global brands—everything they need to design and deliver exceptional digital experiences.</w:t>
            </w:r>
          </w:p>
          <w:p w14:paraId="0B3F74AC" w14:textId="53C25E1D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</w:p>
          <w:p w14:paraId="62A15167" w14:textId="77777777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</w:p>
          <w:p w14:paraId="1BFF7B39" w14:textId="7528CDA2" w:rsidR="00D20273" w:rsidRPr="00591F93" w:rsidRDefault="00D20273" w:rsidP="007918AE">
            <w:pPr>
              <w:pStyle w:val="NoSpacing"/>
              <w:rPr>
                <w:noProof/>
                <w:sz w:val="20"/>
                <w:szCs w:val="20"/>
              </w:rPr>
            </w:pPr>
            <w:r w:rsidRPr="00591F93">
              <w:rPr>
                <w:noProof/>
                <w:sz w:val="20"/>
                <w:szCs w:val="20"/>
              </w:rPr>
              <w:t>LEARN MORE &gt;</w:t>
            </w:r>
          </w:p>
        </w:tc>
        <w:tc>
          <w:tcPr>
            <w:tcW w:w="2700" w:type="dxa"/>
            <w:tcPrChange w:id="83" w:author="Richard Riley" w:date="2018-09-20T09:04:00Z">
              <w:tcPr>
                <w:tcW w:w="2790" w:type="dxa"/>
              </w:tcPr>
            </w:tcPrChange>
          </w:tcPr>
          <w:p w14:paraId="0C73F3B5" w14:textId="3B5F10F2" w:rsidR="00D20273" w:rsidRPr="00591F93" w:rsidRDefault="00E5215F" w:rsidP="007918AE">
            <w:pPr>
              <w:pStyle w:val="NoSpacing"/>
              <w:rPr>
                <w:ins w:id="84" w:author="Richard Riley" w:date="2018-09-20T08:54:00Z"/>
                <w:noProof/>
                <w:sz w:val="20"/>
                <w:szCs w:val="20"/>
              </w:rPr>
            </w:pPr>
            <w:ins w:id="85" w:author="Richard Riley" w:date="2018-09-20T08:56:00Z">
              <w:r>
                <w:rPr>
                  <w:noProof/>
                  <w:sz w:val="20"/>
                  <w:szCs w:val="20"/>
                </w:rPr>
                <w:t>&lt;R</w:t>
              </w:r>
            </w:ins>
            <w:ins w:id="86" w:author="Richard Riley" w:date="2018-09-20T08:57:00Z">
              <w:r>
                <w:rPr>
                  <w:noProof/>
                  <w:sz w:val="20"/>
                  <w:szCs w:val="20"/>
                </w:rPr>
                <w:t>eplace with Microsoft copy&gt;</w:t>
              </w:r>
            </w:ins>
          </w:p>
        </w:tc>
      </w:tr>
    </w:tbl>
    <w:p w14:paraId="4CE18763" w14:textId="77777777" w:rsidR="007918AE" w:rsidRPr="000D5EA0" w:rsidRDefault="007918AE" w:rsidP="007918AE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9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7918AE" w:rsidRPr="000D5EA0" w14:paraId="29FD3F76" w14:textId="77777777" w:rsidTr="00B64D63">
        <w:tc>
          <w:tcPr>
            <w:tcW w:w="9360" w:type="dxa"/>
            <w:shd w:val="clear" w:color="auto" w:fill="000000" w:themeFill="text1"/>
          </w:tcPr>
          <w:p w14:paraId="0313CF1D" w14:textId="23E4F1B1" w:rsidR="007918AE" w:rsidRPr="000D5EA0" w:rsidRDefault="007918AE" w:rsidP="00B64D63">
            <w:pPr>
              <w:pStyle w:val="NoSpacing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0D5EA0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P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 xml:space="preserve">anel 5: Sign up for </w:t>
            </w:r>
            <w:r w:rsidR="00591F93"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 xml:space="preserve">the 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20"/>
                <w:szCs w:val="20"/>
                <w:lang w:eastAsia="zh-TW"/>
              </w:rPr>
              <w:t>latest news</w:t>
            </w:r>
          </w:p>
        </w:tc>
      </w:tr>
    </w:tbl>
    <w:p w14:paraId="737866FC" w14:textId="77777777" w:rsidR="007918AE" w:rsidRDefault="007918AE" w:rsidP="007918AE">
      <w:pPr>
        <w:pStyle w:val="NoSpacing"/>
        <w:rPr>
          <w:rFonts w:ascii="Segoe UI" w:hAnsi="Segoe UI" w:cs="Segoe UI"/>
          <w:sz w:val="20"/>
          <w:szCs w:val="20"/>
        </w:rPr>
      </w:pPr>
    </w:p>
    <w:p w14:paraId="6D13CF93" w14:textId="474E662D" w:rsidR="007918AE" w:rsidRDefault="00B91F1B" w:rsidP="00AC1AC5">
      <w:pPr>
        <w:pStyle w:val="NoSpacing"/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Get the </w:t>
      </w:r>
      <w:commentRangeStart w:id="87"/>
      <w:r>
        <w:rPr>
          <w:rFonts w:ascii="Segoe UI" w:hAnsi="Segoe UI" w:cs="Segoe UI"/>
          <w:sz w:val="24"/>
        </w:rPr>
        <w:t xml:space="preserve">latest </w:t>
      </w:r>
      <w:commentRangeEnd w:id="87"/>
      <w:r w:rsidR="00E26037">
        <w:rPr>
          <w:rStyle w:val="CommentReference"/>
        </w:rPr>
        <w:commentReference w:id="87"/>
      </w:r>
      <w:r>
        <w:rPr>
          <w:rFonts w:ascii="Segoe UI" w:hAnsi="Segoe UI" w:cs="Segoe UI"/>
          <w:sz w:val="24"/>
        </w:rPr>
        <w:t>updates on the</w:t>
      </w:r>
      <w:r w:rsidR="00545FEB">
        <w:rPr>
          <w:rFonts w:ascii="Segoe UI" w:hAnsi="Segoe UI" w:cs="Segoe UI"/>
          <w:sz w:val="24"/>
        </w:rPr>
        <w:t xml:space="preserve"> O</w:t>
      </w:r>
      <w:r>
        <w:rPr>
          <w:rFonts w:ascii="Segoe UI" w:hAnsi="Segoe UI" w:cs="Segoe UI"/>
          <w:sz w:val="24"/>
        </w:rPr>
        <w:t>pen</w:t>
      </w:r>
      <w:r w:rsidR="00545FEB">
        <w:rPr>
          <w:rFonts w:ascii="Segoe UI" w:hAnsi="Segoe UI" w:cs="Segoe UI"/>
          <w:sz w:val="24"/>
        </w:rPr>
        <w:t xml:space="preserve"> Data Initiative</w:t>
      </w:r>
    </w:p>
    <w:p w14:paraId="3DA291D9" w14:textId="20C2150A" w:rsidR="00545FEB" w:rsidRDefault="00545FEB" w:rsidP="00AC1AC5">
      <w:pPr>
        <w:pStyle w:val="NoSpacing"/>
        <w:jc w:val="center"/>
        <w:rPr>
          <w:rFonts w:ascii="Segoe UI" w:hAnsi="Segoe UI" w:cs="Segoe UI"/>
          <w:sz w:val="24"/>
        </w:rPr>
      </w:pPr>
    </w:p>
    <w:p w14:paraId="49BCEC12" w14:textId="77777777" w:rsidR="00AA5CF1" w:rsidRDefault="00AC1AC5" w:rsidP="003442BE">
      <w:pPr>
        <w:pStyle w:val="NoSpacing"/>
        <w:jc w:val="center"/>
        <w:rPr>
          <w:ins w:id="88" w:author="Richard Riley" w:date="2018-09-20T09:12:00Z"/>
          <w:rFonts w:ascii="Segoe UI" w:hAnsi="Segoe UI" w:cs="Segoe UI"/>
          <w:sz w:val="20"/>
          <w:szCs w:val="20"/>
          <w:highlight w:val="yellow"/>
        </w:rPr>
      </w:pPr>
      <w:del w:id="89" w:author="Richard Riley" w:date="2018-09-20T09:10:00Z">
        <w:r w:rsidRPr="004A5CC3" w:rsidDel="00112586">
          <w:rPr>
            <w:rFonts w:ascii="Segoe UI" w:hAnsi="Segoe UI" w:cs="Segoe UI"/>
            <w:sz w:val="20"/>
            <w:szCs w:val="20"/>
            <w:highlight w:val="yellow"/>
            <w:rPrChange w:id="90" w:author="Richard Riley" w:date="2018-09-20T09:11:00Z">
              <w:rPr>
                <w:rFonts w:ascii="Segoe UI" w:hAnsi="Segoe UI" w:cs="Segoe UI"/>
                <w:sz w:val="20"/>
                <w:szCs w:val="20"/>
              </w:rPr>
            </w:rPrChange>
          </w:rPr>
          <w:delText>REQUEST UPDATES</w:delText>
        </w:r>
        <w:r w:rsidR="00545FEB" w:rsidRPr="004A5CC3" w:rsidDel="00112586">
          <w:rPr>
            <w:rFonts w:ascii="Segoe UI" w:hAnsi="Segoe UI" w:cs="Segoe UI"/>
            <w:sz w:val="20"/>
            <w:szCs w:val="20"/>
            <w:highlight w:val="yellow"/>
            <w:rPrChange w:id="91" w:author="Richard Riley" w:date="2018-09-20T09:11:00Z">
              <w:rPr>
                <w:rFonts w:ascii="Segoe UI" w:hAnsi="Segoe UI" w:cs="Segoe UI"/>
                <w:sz w:val="20"/>
                <w:szCs w:val="20"/>
              </w:rPr>
            </w:rPrChange>
          </w:rPr>
          <w:delText xml:space="preserve"> </w:delText>
        </w:r>
      </w:del>
      <w:ins w:id="92" w:author="Richard Riley" w:date="2018-09-20T09:10:00Z">
        <w:r w:rsidR="00112586" w:rsidRPr="004A5CC3">
          <w:rPr>
            <w:rFonts w:ascii="Segoe UI" w:hAnsi="Segoe UI" w:cs="Segoe UI"/>
            <w:sz w:val="20"/>
            <w:szCs w:val="20"/>
            <w:highlight w:val="yellow"/>
            <w:rPrChange w:id="93" w:author="Richard Riley" w:date="2018-09-20T09:11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SIGN UP TO LEARN MORE </w:t>
        </w:r>
      </w:ins>
      <w:r w:rsidR="00545FEB" w:rsidRPr="004A5CC3">
        <w:rPr>
          <w:rFonts w:ascii="Segoe UI" w:hAnsi="Segoe UI" w:cs="Segoe UI"/>
          <w:sz w:val="20"/>
          <w:szCs w:val="20"/>
          <w:highlight w:val="yellow"/>
          <w:rPrChange w:id="94" w:author="Richard Riley" w:date="2018-09-20T09:11:00Z">
            <w:rPr>
              <w:rFonts w:ascii="Segoe UI" w:hAnsi="Segoe UI" w:cs="Segoe UI"/>
              <w:sz w:val="20"/>
              <w:szCs w:val="20"/>
            </w:rPr>
          </w:rPrChange>
        </w:rPr>
        <w:t>&gt;</w:t>
      </w:r>
    </w:p>
    <w:p w14:paraId="0B7FBC53" w14:textId="6FB94E12" w:rsidR="00AA5CF1" w:rsidRDefault="003442BE">
      <w:pPr>
        <w:pStyle w:val="NoSpacing"/>
        <w:rPr>
          <w:ins w:id="95" w:author="Richard Riley" w:date="2018-09-20T09:12:00Z"/>
          <w:rFonts w:ascii="Segoe UI" w:hAnsi="Segoe UI" w:cs="Segoe UI"/>
          <w:sz w:val="20"/>
          <w:szCs w:val="20"/>
          <w:highlight w:val="yellow"/>
        </w:rPr>
        <w:pPrChange w:id="96" w:author="Richard Riley" w:date="2018-09-20T09:12:00Z">
          <w:pPr>
            <w:pStyle w:val="NoSpacing"/>
            <w:jc w:val="center"/>
          </w:pPr>
        </w:pPrChange>
      </w:pPr>
      <w:ins w:id="97" w:author="Richard Riley" w:date="2018-09-20T09:11:00Z">
        <w:r>
          <w:rPr>
            <w:rFonts w:ascii="Segoe UI" w:hAnsi="Segoe UI" w:cs="Segoe UI"/>
            <w:sz w:val="20"/>
            <w:szCs w:val="20"/>
            <w:highlight w:val="yellow"/>
          </w:rPr>
          <w:t xml:space="preserve">      </w:t>
        </w:r>
      </w:ins>
    </w:p>
    <w:p w14:paraId="7849D940" w14:textId="59361991" w:rsidR="004A5CC3" w:rsidRPr="003442BE" w:rsidRDefault="004300B1">
      <w:pPr>
        <w:pStyle w:val="NoSpacing"/>
        <w:jc w:val="center"/>
        <w:rPr>
          <w:ins w:id="98" w:author="Richard Riley" w:date="2018-09-20T09:10:00Z"/>
          <w:rFonts w:ascii="Segoe UI" w:hAnsi="Segoe UI" w:cs="Segoe UI"/>
          <w:sz w:val="20"/>
          <w:szCs w:val="20"/>
          <w:highlight w:val="yellow"/>
          <w:rPrChange w:id="99" w:author="Richard Riley" w:date="2018-09-20T09:11:00Z">
            <w:rPr>
              <w:ins w:id="100" w:author="Richard Riley" w:date="2018-09-20T09:10:00Z"/>
              <w:rFonts w:ascii="Segoe UI" w:hAnsi="Segoe UI" w:cs="Segoe UI"/>
              <w:sz w:val="20"/>
              <w:szCs w:val="20"/>
            </w:rPr>
          </w:rPrChange>
        </w:rPr>
      </w:pPr>
      <w:ins w:id="101" w:author="Richard Riley" w:date="2018-09-20T09:12:00Z">
        <w:r>
          <w:rPr>
            <w:rFonts w:ascii="Segoe UI" w:hAnsi="Segoe UI" w:cs="Segoe UI"/>
            <w:sz w:val="20"/>
            <w:szCs w:val="20"/>
            <w:highlight w:val="yellow"/>
          </w:rPr>
          <w:t>INTERESTED IN JOINING THE OPEN DATA INITIATIVE?</w:t>
        </w:r>
      </w:ins>
      <w:ins w:id="102" w:author="Richard Riley" w:date="2018-09-20T09:11:00Z">
        <w:r w:rsidR="004A5CC3" w:rsidRPr="004A5CC3">
          <w:rPr>
            <w:rFonts w:ascii="Segoe UI" w:hAnsi="Segoe UI" w:cs="Segoe UI"/>
            <w:sz w:val="20"/>
            <w:szCs w:val="20"/>
            <w:highlight w:val="yellow"/>
            <w:rPrChange w:id="103" w:author="Richard Riley" w:date="2018-09-20T09:11:00Z">
              <w:rPr>
                <w:rFonts w:ascii="Segoe UI" w:hAnsi="Segoe UI" w:cs="Segoe UI"/>
                <w:sz w:val="20"/>
                <w:szCs w:val="20"/>
              </w:rPr>
            </w:rPrChange>
          </w:rPr>
          <w:t xml:space="preserve"> </w:t>
        </w:r>
      </w:ins>
      <w:ins w:id="104" w:author="Richard Riley" w:date="2018-09-20T09:10:00Z">
        <w:r w:rsidR="004A5CC3" w:rsidRPr="004A5CC3">
          <w:rPr>
            <w:rFonts w:ascii="Segoe UI" w:hAnsi="Segoe UI" w:cs="Segoe UI"/>
            <w:sz w:val="20"/>
            <w:szCs w:val="20"/>
            <w:highlight w:val="yellow"/>
            <w:rPrChange w:id="105" w:author="Richard Riley" w:date="2018-09-20T09:11:00Z">
              <w:rPr>
                <w:rFonts w:ascii="Segoe UI" w:hAnsi="Segoe UI" w:cs="Segoe UI"/>
                <w:sz w:val="20"/>
                <w:szCs w:val="20"/>
              </w:rPr>
            </w:rPrChange>
          </w:rPr>
          <w:t>&gt;</w:t>
        </w:r>
      </w:ins>
    </w:p>
    <w:p w14:paraId="0005C456" w14:textId="77777777" w:rsidR="004A5CC3" w:rsidRPr="00591F93" w:rsidRDefault="004A5CC3" w:rsidP="00AC1AC5">
      <w:pPr>
        <w:pStyle w:val="NoSpacing"/>
        <w:jc w:val="center"/>
        <w:rPr>
          <w:rFonts w:ascii="Segoe UI" w:hAnsi="Segoe UI" w:cs="Segoe UI"/>
          <w:sz w:val="20"/>
          <w:szCs w:val="20"/>
        </w:rPr>
      </w:pPr>
    </w:p>
    <w:p w14:paraId="68A995B7" w14:textId="77777777" w:rsidR="007918AE" w:rsidRPr="00AC4ED5" w:rsidRDefault="007918AE" w:rsidP="00E05EF8">
      <w:pPr>
        <w:pStyle w:val="NoSpacing"/>
      </w:pPr>
    </w:p>
    <w:sectPr w:rsidR="007918AE" w:rsidRPr="00AC4ED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Atalla" w:date="2018-09-19T21:59:00Z" w:initials="JA">
    <w:p w14:paraId="36A91815" w14:textId="13AD826F" w:rsidR="005320E4" w:rsidRDefault="005320E4">
      <w:pPr>
        <w:pStyle w:val="CommentText"/>
      </w:pPr>
      <w:r>
        <w:rPr>
          <w:rStyle w:val="CommentReference"/>
        </w:rPr>
        <w:annotationRef/>
      </w:r>
      <w:r>
        <w:t xml:space="preserve">GENERAL QUESTION: Is there someone in CELA that has enough context on this deal that they can review for any legal verbiage requirements? </w:t>
      </w:r>
    </w:p>
  </w:comment>
  <w:comment w:id="9" w:author="Julia Atalla" w:date="2018-09-19T21:24:00Z" w:initials="JA">
    <w:p w14:paraId="60A8E1D9" w14:textId="77777777" w:rsidR="00507AB5" w:rsidRDefault="00507AB5">
      <w:pPr>
        <w:pStyle w:val="CommentText"/>
      </w:pPr>
      <w:r>
        <w:rPr>
          <w:rStyle w:val="CommentReference"/>
        </w:rPr>
        <w:annotationRef/>
      </w:r>
      <w:r>
        <w:t xml:space="preserve">This transition is awkward.  </w:t>
      </w:r>
      <w:r w:rsidR="000E04EA">
        <w:t xml:space="preserve">The Open Data Initiative starts with Adobe, Microsoft and SAP.  But this sentence doesn’t make that connection. </w:t>
      </w:r>
    </w:p>
    <w:p w14:paraId="2C7B96EB" w14:textId="77777777" w:rsidR="000E04EA" w:rsidRDefault="000E04EA">
      <w:pPr>
        <w:pStyle w:val="CommentText"/>
      </w:pPr>
    </w:p>
    <w:p w14:paraId="52E5D575" w14:textId="77777777" w:rsidR="000E04EA" w:rsidRDefault="000E04EA">
      <w:pPr>
        <w:pStyle w:val="CommentText"/>
      </w:pPr>
      <w:r>
        <w:t>Perhaps:</w:t>
      </w:r>
    </w:p>
    <w:p w14:paraId="00E07F11" w14:textId="1F78024A" w:rsidR="009C6936" w:rsidRDefault="00C232B4" w:rsidP="009C6936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  <w:r w:rsidRPr="00A0059E">
        <w:rPr>
          <w:rFonts w:ascii="Segoe UI" w:hAnsi="Segoe UI" w:cs="Segoe UI"/>
          <w:i/>
          <w:sz w:val="20"/>
          <w:szCs w:val="20"/>
        </w:rPr>
        <w:t>Reduce the cost and complexity of</w:t>
      </w:r>
      <w:r w:rsidR="00C246E2" w:rsidRPr="00A0059E">
        <w:rPr>
          <w:rFonts w:ascii="Segoe UI" w:hAnsi="Segoe UI" w:cs="Segoe UI"/>
          <w:i/>
          <w:sz w:val="20"/>
          <w:szCs w:val="20"/>
        </w:rPr>
        <w:t xml:space="preserve"> </w:t>
      </w:r>
      <w:r w:rsidRPr="00A0059E">
        <w:rPr>
          <w:rFonts w:ascii="Segoe UI" w:hAnsi="Segoe UI" w:cs="Segoe UI"/>
          <w:i/>
          <w:sz w:val="20"/>
          <w:szCs w:val="20"/>
        </w:rPr>
        <w:t>getting to a single view of your customers. The Open Data Initiative</w:t>
      </w:r>
      <w:r w:rsidR="00720D0F" w:rsidRPr="00A0059E">
        <w:rPr>
          <w:rFonts w:ascii="Segoe UI" w:hAnsi="Segoe UI" w:cs="Segoe UI"/>
          <w:i/>
          <w:sz w:val="20"/>
          <w:szCs w:val="20"/>
        </w:rPr>
        <w:t xml:space="preserve">, </w:t>
      </w:r>
      <w:r w:rsidR="006E50E6" w:rsidRPr="00A0059E">
        <w:rPr>
          <w:rFonts w:ascii="Segoe UI" w:hAnsi="Segoe UI" w:cs="Segoe UI"/>
          <w:i/>
          <w:sz w:val="20"/>
          <w:szCs w:val="20"/>
        </w:rPr>
        <w:t>a partnership that starts with Adobe, Microsoft and SAP,</w:t>
      </w:r>
      <w:r w:rsidRPr="00A0059E">
        <w:rPr>
          <w:rFonts w:ascii="Segoe UI" w:hAnsi="Segoe UI" w:cs="Segoe UI"/>
          <w:i/>
          <w:sz w:val="20"/>
          <w:szCs w:val="20"/>
        </w:rPr>
        <w:t xml:space="preserve"> </w:t>
      </w:r>
      <w:r w:rsidR="00720D0F" w:rsidRPr="00A0059E">
        <w:rPr>
          <w:rFonts w:ascii="Segoe UI" w:hAnsi="Segoe UI" w:cs="Segoe UI"/>
          <w:i/>
          <w:sz w:val="20"/>
          <w:szCs w:val="20"/>
        </w:rPr>
        <w:t>aims</w:t>
      </w:r>
      <w:r w:rsidRPr="00A0059E">
        <w:rPr>
          <w:rFonts w:ascii="Segoe UI" w:hAnsi="Segoe UI" w:cs="Segoe UI"/>
          <w:i/>
          <w:sz w:val="20"/>
          <w:szCs w:val="20"/>
        </w:rPr>
        <w:t xml:space="preserve"> to fundamentally change the way you gain business insight from </w:t>
      </w:r>
      <w:r w:rsidRPr="00A0059E">
        <w:rPr>
          <w:rFonts w:ascii="Segoe UI" w:hAnsi="Segoe UI" w:cs="Segoe UI"/>
          <w:i/>
          <w:sz w:val="20"/>
          <w:szCs w:val="20"/>
        </w:rPr>
        <w:t>all</w:t>
      </w:r>
      <w:r w:rsidR="006E50E6" w:rsidRPr="00A0059E">
        <w:rPr>
          <w:rFonts w:ascii="Segoe UI" w:hAnsi="Segoe UI" w:cs="Segoe UI"/>
          <w:i/>
          <w:sz w:val="20"/>
          <w:szCs w:val="20"/>
        </w:rPr>
        <w:t xml:space="preserve"> </w:t>
      </w:r>
      <w:r w:rsidRPr="00A0059E">
        <w:rPr>
          <w:rFonts w:ascii="Segoe UI" w:hAnsi="Segoe UI" w:cs="Segoe UI"/>
          <w:i/>
          <w:sz w:val="20"/>
          <w:szCs w:val="20"/>
        </w:rPr>
        <w:t>of your data</w:t>
      </w:r>
      <w:r>
        <w:rPr>
          <w:rFonts w:ascii="Segoe UI" w:hAnsi="Segoe UI" w:cs="Segoe UI"/>
          <w:sz w:val="20"/>
          <w:szCs w:val="20"/>
        </w:rPr>
        <w:t>.</w:t>
      </w:r>
      <w:r w:rsidR="00261FC8">
        <w:rPr>
          <w:rFonts w:ascii="Segoe UI" w:hAnsi="Segoe UI" w:cs="Segoe UI"/>
          <w:sz w:val="20"/>
          <w:szCs w:val="20"/>
        </w:rPr>
        <w:t xml:space="preserve">  [I realize this duplicates the 3 points below it</w:t>
      </w:r>
      <w:r w:rsidR="001973B8">
        <w:rPr>
          <w:rFonts w:ascii="Segoe UI" w:hAnsi="Segoe UI" w:cs="Segoe UI"/>
          <w:sz w:val="20"/>
          <w:szCs w:val="20"/>
        </w:rPr>
        <w:t>]</w:t>
      </w:r>
    </w:p>
    <w:p w14:paraId="4A9EEA5D" w14:textId="77777777" w:rsidR="001973B8" w:rsidRDefault="001973B8" w:rsidP="009C6936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p w14:paraId="7000AAFB" w14:textId="39059206" w:rsidR="001973B8" w:rsidRDefault="001973B8" w:rsidP="009C6936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ALTERNATIVELY if you are open to </w:t>
      </w:r>
      <w:r w:rsidR="00925274">
        <w:rPr>
          <w:rFonts w:ascii="Segoe UI" w:hAnsi="Segoe UI" w:cs="Segoe UI"/>
          <w:sz w:val="20"/>
          <w:szCs w:val="20"/>
        </w:rPr>
        <w:t>changing the way the section opens (not with a verb)</w:t>
      </w:r>
      <w:r>
        <w:rPr>
          <w:rFonts w:ascii="Segoe UI" w:hAnsi="Segoe UI" w:cs="Segoe UI"/>
          <w:sz w:val="20"/>
          <w:szCs w:val="20"/>
        </w:rPr>
        <w:t>, then I’d pivot it to be super clear this section is about the ODI</w:t>
      </w:r>
      <w:r w:rsidR="00970DEE">
        <w:rPr>
          <w:rFonts w:ascii="Segoe UI" w:hAnsi="Segoe UI" w:cs="Segoe UI"/>
          <w:sz w:val="20"/>
          <w:szCs w:val="20"/>
        </w:rPr>
        <w:t xml:space="preserve"> – that gets lost because you don’t actually say it</w:t>
      </w:r>
    </w:p>
    <w:p w14:paraId="066AFCAF" w14:textId="77777777" w:rsidR="001973B8" w:rsidRDefault="001973B8" w:rsidP="009C6936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p w14:paraId="46F5C5C8" w14:textId="5B41B43D" w:rsidR="001973B8" w:rsidRPr="00591F93" w:rsidRDefault="00CB3454" w:rsidP="009C6936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  <w:r w:rsidRPr="00A0059E">
        <w:rPr>
          <w:rFonts w:ascii="Segoe UI" w:hAnsi="Segoe UI" w:cs="Segoe UI"/>
          <w:i/>
          <w:sz w:val="20"/>
          <w:szCs w:val="20"/>
        </w:rPr>
        <w:t>Your data is one of your most valuable assets</w:t>
      </w:r>
      <w:r w:rsidR="00B7690F" w:rsidRPr="00A0059E">
        <w:rPr>
          <w:rFonts w:ascii="Segoe UI" w:hAnsi="Segoe UI" w:cs="Segoe UI"/>
          <w:i/>
          <w:sz w:val="20"/>
          <w:szCs w:val="20"/>
        </w:rPr>
        <w:t>. Starting with Adobe, Microsoft and SAP, t</w:t>
      </w:r>
      <w:r w:rsidR="001973B8" w:rsidRPr="00A0059E">
        <w:rPr>
          <w:rFonts w:ascii="Segoe UI" w:hAnsi="Segoe UI" w:cs="Segoe UI"/>
          <w:i/>
          <w:sz w:val="20"/>
          <w:szCs w:val="20"/>
        </w:rPr>
        <w:t>he Open Data Initiative</w:t>
      </w:r>
      <w:r w:rsidR="00A0059E" w:rsidRPr="00A0059E">
        <w:rPr>
          <w:rFonts w:ascii="Segoe UI" w:hAnsi="Segoe UI" w:cs="Segoe UI"/>
          <w:i/>
          <w:sz w:val="20"/>
          <w:szCs w:val="20"/>
        </w:rPr>
        <w:t xml:space="preserve"> aims to fundamentally change the way you gain business insight from all of your data</w:t>
      </w:r>
      <w:r w:rsidR="00A0059E">
        <w:rPr>
          <w:rFonts w:ascii="Segoe UI" w:hAnsi="Segoe UI" w:cs="Segoe UI"/>
          <w:sz w:val="20"/>
          <w:szCs w:val="20"/>
        </w:rPr>
        <w:t xml:space="preserve">. </w:t>
      </w:r>
    </w:p>
    <w:p w14:paraId="3B6D6EF2" w14:textId="77777777" w:rsidR="000E04EA" w:rsidRDefault="000E04EA">
      <w:pPr>
        <w:pStyle w:val="CommentText"/>
      </w:pPr>
    </w:p>
    <w:p w14:paraId="16BE5A84" w14:textId="77777777" w:rsidR="00246FE3" w:rsidRDefault="00246FE3">
      <w:pPr>
        <w:pStyle w:val="CommentText"/>
      </w:pPr>
      <w:r>
        <w:t xml:space="preserve">As I re-read this section, I feel like we are missing an opportunity to really land WHY we are doing this partnership. Between these 3 companies, we </w:t>
      </w:r>
      <w:r w:rsidR="00C5168C">
        <w:t xml:space="preserve">hear from customers all the time. </w:t>
      </w:r>
    </w:p>
    <w:p w14:paraId="5CA96013" w14:textId="77777777" w:rsidR="00C5168C" w:rsidRDefault="00C5168C" w:rsidP="00C5168C">
      <w:pPr>
        <w:pStyle w:val="CommentText"/>
        <w:numPr>
          <w:ilvl w:val="0"/>
          <w:numId w:val="1"/>
        </w:numPr>
      </w:pPr>
      <w:r>
        <w:t xml:space="preserve">They’ve lost control of their data – and they hate the fact that they have to pay someone else </w:t>
      </w:r>
      <w:r w:rsidR="009B0DA2">
        <w:t xml:space="preserve">just to make their own data actionable. </w:t>
      </w:r>
    </w:p>
    <w:p w14:paraId="0FB13433" w14:textId="77777777" w:rsidR="009B0DA2" w:rsidRDefault="00C3203F" w:rsidP="00C5168C">
      <w:pPr>
        <w:pStyle w:val="CommentText"/>
        <w:numPr>
          <w:ilvl w:val="0"/>
          <w:numId w:val="1"/>
        </w:numPr>
      </w:pPr>
      <w:r>
        <w:t xml:space="preserve">Their data is spread out across a bunch of different places, which is </w:t>
      </w:r>
      <w:r w:rsidR="00C84737">
        <w:t xml:space="preserve">complex and </w:t>
      </w:r>
      <w:r>
        <w:t xml:space="preserve">expensive </w:t>
      </w:r>
      <w:r w:rsidR="00C84737">
        <w:t xml:space="preserve">to maintain. </w:t>
      </w:r>
    </w:p>
    <w:p w14:paraId="664C17F3" w14:textId="77777777" w:rsidR="00C84737" w:rsidRDefault="00C84737" w:rsidP="00C84737">
      <w:pPr>
        <w:pStyle w:val="CommentText"/>
      </w:pPr>
    </w:p>
    <w:p w14:paraId="7990B3DA" w14:textId="77777777" w:rsidR="00C84737" w:rsidRDefault="00C84737" w:rsidP="00C84737">
      <w:pPr>
        <w:pStyle w:val="CommentText"/>
      </w:pPr>
      <w:r>
        <w:t xml:space="preserve">By putting </w:t>
      </w:r>
      <w:r w:rsidR="00D6141C">
        <w:t>everything</w:t>
      </w:r>
      <w:r>
        <w:t xml:space="preserve"> in the </w:t>
      </w:r>
      <w:r w:rsidR="00D6141C">
        <w:t xml:space="preserve">“positive” language, I worry we lose the “we understand your pain” </w:t>
      </w:r>
    </w:p>
    <w:p w14:paraId="446B98AC" w14:textId="164DB01C" w:rsidR="007100C0" w:rsidRDefault="007100C0" w:rsidP="00C84737">
      <w:pPr>
        <w:pStyle w:val="CommentText"/>
      </w:pPr>
    </w:p>
  </w:comment>
  <w:comment w:id="61" w:author="Julia Atalla" w:date="2018-09-19T21:58:00Z" w:initials="JA">
    <w:p w14:paraId="00644726" w14:textId="77777777" w:rsidR="00875EE6" w:rsidRDefault="00875EE6">
      <w:pPr>
        <w:pStyle w:val="CommentText"/>
      </w:pPr>
      <w:r>
        <w:rPr>
          <w:rStyle w:val="CommentReference"/>
        </w:rPr>
        <w:annotationRef/>
      </w:r>
      <w:r>
        <w:t xml:space="preserve">We may need to </w:t>
      </w:r>
      <w:r w:rsidR="005320E4">
        <w:t xml:space="preserve">specify ODI-compliant apps and services. </w:t>
      </w:r>
    </w:p>
    <w:p w14:paraId="797E27C3" w14:textId="77777777" w:rsidR="005320E4" w:rsidRDefault="005320E4">
      <w:pPr>
        <w:pStyle w:val="CommentText"/>
      </w:pPr>
    </w:p>
    <w:p w14:paraId="798A2D74" w14:textId="066DA03E" w:rsidR="005320E4" w:rsidRDefault="005320E4">
      <w:pPr>
        <w:pStyle w:val="CommentText"/>
      </w:pPr>
      <w:r>
        <w:t>Can we use the acronym (if we put the acronym in parentheses earlier on the page?)</w:t>
      </w:r>
    </w:p>
  </w:comment>
  <w:comment w:id="62" w:author="Julia Atalla" w:date="2018-09-19T21:56:00Z" w:initials="JA">
    <w:p w14:paraId="4E0027B5" w14:textId="4C8885F2" w:rsidR="00B85BC1" w:rsidRDefault="00B85BC1">
      <w:pPr>
        <w:pStyle w:val="CommentText"/>
      </w:pPr>
      <w:r>
        <w:rPr>
          <w:rStyle w:val="CommentReference"/>
        </w:rPr>
        <w:annotationRef/>
      </w:r>
      <w:r>
        <w:t xml:space="preserve">this is an awkward transition </w:t>
      </w:r>
      <w:r w:rsidR="005324A0">
        <w:t>– maybe something like…</w:t>
      </w:r>
    </w:p>
    <w:p w14:paraId="5AEAC71A" w14:textId="77777777" w:rsidR="005324A0" w:rsidRDefault="005324A0">
      <w:pPr>
        <w:pStyle w:val="CommentText"/>
      </w:pPr>
    </w:p>
    <w:p w14:paraId="7BE51A2A" w14:textId="272FCC66" w:rsidR="005324A0" w:rsidRDefault="005324A0" w:rsidP="005324A0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Turn your data into a renewable resource that flows freely between compliant apps and services, unlocking new </w:t>
      </w:r>
      <w:r w:rsidRPr="002C648B">
        <w:rPr>
          <w:rFonts w:ascii="Segoe UI" w:hAnsi="Segoe UI" w:cs="Segoe UI"/>
          <w:sz w:val="20"/>
          <w:szCs w:val="20"/>
        </w:rPr>
        <w:t>insights into current and future customers.</w:t>
      </w:r>
    </w:p>
    <w:p w14:paraId="782FCB2E" w14:textId="17CE2914" w:rsidR="00410DE2" w:rsidRDefault="00410DE2" w:rsidP="005324A0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OR</w:t>
      </w:r>
    </w:p>
    <w:p w14:paraId="7E0C37C1" w14:textId="772C4CC6" w:rsidR="00410DE2" w:rsidRDefault="00410DE2" w:rsidP="005324A0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Turn your data into a renewable resource that flows freely between compliant apps and services, </w:t>
      </w:r>
      <w:r w:rsidR="00875EE6">
        <w:rPr>
          <w:rFonts w:ascii="Segoe UI" w:hAnsi="Segoe UI" w:cs="Segoe UI"/>
          <w:sz w:val="20"/>
          <w:szCs w:val="20"/>
        </w:rPr>
        <w:t>revealing</w:t>
      </w:r>
      <w:r>
        <w:rPr>
          <w:rFonts w:ascii="Segoe UI" w:hAnsi="Segoe UI" w:cs="Segoe UI"/>
          <w:sz w:val="20"/>
          <w:szCs w:val="20"/>
        </w:rPr>
        <w:t xml:space="preserve"> new </w:t>
      </w:r>
      <w:r w:rsidRPr="002C648B">
        <w:rPr>
          <w:rFonts w:ascii="Segoe UI" w:hAnsi="Segoe UI" w:cs="Segoe UI"/>
          <w:sz w:val="20"/>
          <w:szCs w:val="20"/>
        </w:rPr>
        <w:t>insights into current and future customers.</w:t>
      </w:r>
    </w:p>
    <w:p w14:paraId="46AAAC2C" w14:textId="0DB103C8" w:rsidR="005324A0" w:rsidRDefault="005324A0">
      <w:pPr>
        <w:pStyle w:val="CommentText"/>
      </w:pPr>
    </w:p>
  </w:comment>
  <w:comment w:id="87" w:author="Julia Atalla" w:date="2018-09-19T22:00:00Z" w:initials="JA">
    <w:p w14:paraId="06626BA8" w14:textId="51EE7951" w:rsidR="00957CEF" w:rsidRDefault="00E26037">
      <w:pPr>
        <w:pStyle w:val="CommentText"/>
      </w:pPr>
      <w:r>
        <w:rPr>
          <w:rStyle w:val="CommentReference"/>
        </w:rPr>
        <w:annotationRef/>
      </w:r>
      <w:r>
        <w:t xml:space="preserve">RICHARD – do we have </w:t>
      </w:r>
      <w:r w:rsidR="00A86AD1">
        <w:t xml:space="preserve">or need to have </w:t>
      </w:r>
      <w:r>
        <w:t xml:space="preserve">a </w:t>
      </w:r>
      <w:r w:rsidR="00A86AD1">
        <w:t>2</w:t>
      </w:r>
      <w:r w:rsidR="00A86AD1" w:rsidRPr="00A86AD1">
        <w:rPr>
          <w:vertAlign w:val="superscript"/>
        </w:rPr>
        <w:t>nd</w:t>
      </w:r>
      <w:r w:rsidR="00A86AD1">
        <w:t xml:space="preserve"> </w:t>
      </w:r>
      <w:r>
        <w:t>CTA for other companies that might want to join the ODI?</w:t>
      </w:r>
    </w:p>
    <w:p w14:paraId="198722F8" w14:textId="77777777" w:rsidR="00957CEF" w:rsidRDefault="00957CEF">
      <w:pPr>
        <w:pStyle w:val="CommentText"/>
      </w:pPr>
    </w:p>
    <w:p w14:paraId="66312F49" w14:textId="4D240F1E" w:rsidR="00E26037" w:rsidRDefault="00957CEF">
      <w:pPr>
        <w:pStyle w:val="CommentText"/>
      </w:pPr>
      <w:r>
        <w:t xml:space="preserve">“Interested in joining us on our journey to </w:t>
      </w:r>
      <w:r w:rsidR="00592193">
        <w:t xml:space="preserve">change the way </w:t>
      </w:r>
      <w:r w:rsidR="00C87BF0">
        <w:t xml:space="preserve">businesses get more from their data? </w:t>
      </w:r>
      <w:r w:rsidR="008E46CA">
        <w:t>Contact FOOO”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91815" w15:done="0"/>
  <w15:commentEx w15:paraId="446B98AC" w15:done="0"/>
  <w15:commentEx w15:paraId="798A2D74" w15:done="0"/>
  <w15:commentEx w15:paraId="46AAAC2C" w15:done="0"/>
  <w15:commentEx w15:paraId="66312F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91815" w16cid:durableId="1F4D453D"/>
  <w16cid:commentId w16cid:paraId="446B98AC" w16cid:durableId="1F4D3CFD"/>
  <w16cid:commentId w16cid:paraId="798A2D74" w16cid:durableId="1F4D44F2"/>
  <w16cid:commentId w16cid:paraId="46AAAC2C" w16cid:durableId="1F4D4492"/>
  <w16cid:commentId w16cid:paraId="66312F49" w16cid:durableId="1F4D4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2700" w14:textId="77777777" w:rsidR="00293F27" w:rsidRDefault="00293F27" w:rsidP="003B20A1">
      <w:pPr>
        <w:spacing w:after="0" w:line="240" w:lineRule="auto"/>
      </w:pPr>
      <w:r>
        <w:separator/>
      </w:r>
    </w:p>
  </w:endnote>
  <w:endnote w:type="continuationSeparator" w:id="0">
    <w:p w14:paraId="2BFD384A" w14:textId="77777777" w:rsidR="00293F27" w:rsidRDefault="00293F27" w:rsidP="003B20A1">
      <w:pPr>
        <w:spacing w:after="0" w:line="240" w:lineRule="auto"/>
      </w:pPr>
      <w:r>
        <w:continuationSeparator/>
      </w:r>
    </w:p>
  </w:endnote>
  <w:endnote w:type="continuationNotice" w:id="1">
    <w:p w14:paraId="44B2123B" w14:textId="77777777" w:rsidR="00293F27" w:rsidRDefault="00293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Light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27159" w14:textId="77777777" w:rsidR="00FF7ADE" w:rsidRDefault="00FF7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E902" w14:textId="77777777" w:rsidR="003B20A1" w:rsidRDefault="003B20A1" w:rsidP="003B20A1">
    <w:pPr>
      <w:pStyle w:val="Footer"/>
    </w:pPr>
    <w:r w:rsidRPr="00B818AA">
      <w:rPr>
        <w:rFonts w:ascii="Segoe Light" w:hAnsi="Segoe Light"/>
        <w:noProof/>
        <w:color w:val="E3008C"/>
        <w:sz w:val="56"/>
        <w:szCs w:val="5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085C9C0" wp14:editId="27996AE5">
              <wp:simplePos x="0" y="0"/>
              <wp:positionH relativeFrom="column">
                <wp:posOffset>3248025</wp:posOffset>
              </wp:positionH>
              <wp:positionV relativeFrom="paragraph">
                <wp:posOffset>84773</wp:posOffset>
              </wp:positionV>
              <wp:extent cx="3148012" cy="1403985"/>
              <wp:effectExtent l="0" t="0" r="0" b="0"/>
              <wp:wrapNone/>
              <wp:docPr id="1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8012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686A9A" w14:textId="77777777" w:rsidR="003B20A1" w:rsidRPr="00B818AA" w:rsidRDefault="003B20A1" w:rsidP="003B20A1">
                          <w:pPr>
                            <w:spacing w:after="0" w:line="240" w:lineRule="auto"/>
                            <w:rPr>
                              <w:rFonts w:ascii="Segoe" w:hAnsi="Segoe"/>
                              <w:sz w:val="18"/>
                            </w:rPr>
                          </w:pPr>
                          <w:r>
                            <w:rPr>
                              <w:rFonts w:ascii="Segoe" w:hAnsi="Segoe"/>
                              <w:sz w:val="18"/>
                            </w:rPr>
                            <w:t xml:space="preserve">                                 </w:t>
                          </w:r>
                          <w:r w:rsidRPr="00B818AA">
                            <w:rPr>
                              <w:rFonts w:ascii="Segoe" w:hAnsi="Segoe"/>
                              <w:sz w:val="18"/>
                            </w:rPr>
                            <w:t xml:space="preserve">Microsoft voice + style guides: </w:t>
                          </w:r>
                          <w:hyperlink r:id="rId1" w:history="1">
                            <w:r w:rsidRPr="00F01EDE">
                              <w:rPr>
                                <w:rStyle w:val="Hyperlink"/>
                                <w:rFonts w:ascii="Segoe" w:hAnsi="Segoe"/>
                                <w:color w:val="0070C0"/>
                                <w:sz w:val="18"/>
                              </w:rPr>
                              <w:t>//style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85C9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5.75pt;margin-top:6.7pt;width:247.85pt;height:110.5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" filled="f" stroked="f">
              <v:textbox style="mso-fit-shape-to-text:t">
                <w:txbxContent>
                  <w:p w14:paraId="77686A9A" w14:textId="77777777" w:rsidR="003B20A1" w:rsidRPr="00B818AA" w:rsidRDefault="003B20A1" w:rsidP="003B20A1">
                    <w:pPr>
                      <w:spacing w:after="0" w:line="240" w:lineRule="auto"/>
                      <w:rPr>
                        <w:rFonts w:ascii="Segoe" w:hAnsi="Segoe"/>
                        <w:sz w:val="18"/>
                      </w:rPr>
                    </w:pPr>
                    <w:r>
                      <w:rPr>
                        <w:rFonts w:ascii="Segoe" w:hAnsi="Segoe"/>
                        <w:sz w:val="18"/>
                      </w:rPr>
                      <w:t xml:space="preserve">                                 </w:t>
                    </w:r>
                    <w:r w:rsidRPr="00B818AA">
                      <w:rPr>
                        <w:rFonts w:ascii="Segoe" w:hAnsi="Segoe"/>
                        <w:sz w:val="18"/>
                      </w:rPr>
                      <w:t xml:space="preserve">Microsoft voice + style guides: </w:t>
                    </w:r>
                    <w:hyperlink r:id="rId2" w:history="1">
                      <w:r w:rsidRPr="00F01EDE">
                        <w:rPr>
                          <w:rStyle w:val="Hyperlink"/>
                          <w:rFonts w:ascii="Segoe" w:hAnsi="Segoe"/>
                          <w:color w:val="0070C0"/>
                          <w:sz w:val="18"/>
                        </w:rPr>
                        <w:t>//style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3A6AA1C" wp14:editId="6BD8CE1F">
          <wp:extent cx="1277779" cy="339835"/>
          <wp:effectExtent l="0" t="0" r="0" b="317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779" cy="339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47D6A8" w14:textId="77777777" w:rsidR="003B20A1" w:rsidRDefault="003B20A1">
    <w:pPr>
      <w:pStyle w:val="Footer"/>
    </w:pPr>
  </w:p>
  <w:p w14:paraId="6902B835" w14:textId="77777777" w:rsidR="003B20A1" w:rsidRDefault="003B2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DB422" w14:textId="77777777" w:rsidR="00FF7ADE" w:rsidRDefault="00FF7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1374A" w14:textId="77777777" w:rsidR="00293F27" w:rsidRDefault="00293F27" w:rsidP="003B20A1">
      <w:pPr>
        <w:spacing w:after="0" w:line="240" w:lineRule="auto"/>
      </w:pPr>
      <w:r>
        <w:separator/>
      </w:r>
    </w:p>
  </w:footnote>
  <w:footnote w:type="continuationSeparator" w:id="0">
    <w:p w14:paraId="457CA291" w14:textId="77777777" w:rsidR="00293F27" w:rsidRDefault="00293F27" w:rsidP="003B20A1">
      <w:pPr>
        <w:spacing w:after="0" w:line="240" w:lineRule="auto"/>
      </w:pPr>
      <w:r>
        <w:continuationSeparator/>
      </w:r>
    </w:p>
  </w:footnote>
  <w:footnote w:type="continuationNotice" w:id="1">
    <w:p w14:paraId="0862B809" w14:textId="77777777" w:rsidR="00293F27" w:rsidRDefault="00293F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BAFF" w14:textId="77777777" w:rsidR="00FF7ADE" w:rsidRDefault="00FF7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705FA" w14:textId="77777777" w:rsidR="003B20A1" w:rsidRDefault="003B20A1" w:rsidP="003B20A1">
    <w:pPr>
      <w:pStyle w:val="Header"/>
      <w:tabs>
        <w:tab w:val="clear" w:pos="9360"/>
        <w:tab w:val="left" w:pos="8595"/>
      </w:tabs>
      <w:rPr>
        <w:rFonts w:ascii="Segoe UI Light" w:hAnsi="Segoe UI Light" w:cs="Segoe UI Light"/>
        <w:color w:val="7030A0"/>
        <w:sz w:val="40"/>
        <w:szCs w:val="4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B11FCB1" wp14:editId="2C1808D7">
              <wp:simplePos x="0" y="0"/>
              <wp:positionH relativeFrom="margin">
                <wp:posOffset>5476558</wp:posOffset>
              </wp:positionH>
              <wp:positionV relativeFrom="paragraph">
                <wp:posOffset>-243205</wp:posOffset>
              </wp:positionV>
              <wp:extent cx="550863" cy="836612"/>
              <wp:effectExtent l="0" t="0" r="1905" b="1905"/>
              <wp:wrapNone/>
              <wp:docPr id="11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863" cy="836612"/>
                        <a:chOff x="0" y="0"/>
                        <a:chExt cx="550863" cy="836612"/>
                      </a:xfrm>
                    </wpg:grpSpPr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53988" y="153987"/>
                          <a:ext cx="61913" cy="603250"/>
                        </a:xfrm>
                        <a:prstGeom prst="rect">
                          <a:avLst/>
                        </a:prstGeom>
                        <a:solidFill>
                          <a:srgbClr val="FFF1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53988" y="153987"/>
                          <a:ext cx="30163" cy="603250"/>
                        </a:xfrm>
                        <a:prstGeom prst="rect">
                          <a:avLst/>
                        </a:prstGeom>
                        <a:solidFill>
                          <a:srgbClr val="FFB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168275" y="153987"/>
                          <a:ext cx="30163" cy="603250"/>
                        </a:xfrm>
                        <a:prstGeom prst="rect">
                          <a:avLst/>
                        </a:prstGeom>
                        <a:solidFill>
                          <a:srgbClr val="FF8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8"/>
                      <wps:cNvSpPr>
                        <a:spLocks/>
                      </wps:cNvSpPr>
                      <wps:spPr bwMode="auto">
                        <a:xfrm>
                          <a:off x="153988" y="55562"/>
                          <a:ext cx="61913" cy="98425"/>
                        </a:xfrm>
                        <a:custGeom>
                          <a:avLst/>
                          <a:gdLst>
                            <a:gd name="T0" fmla="*/ 19 w 39"/>
                            <a:gd name="T1" fmla="*/ 0 h 62"/>
                            <a:gd name="T2" fmla="*/ 0 w 39"/>
                            <a:gd name="T3" fmla="*/ 62 h 62"/>
                            <a:gd name="T4" fmla="*/ 39 w 39"/>
                            <a:gd name="T5" fmla="*/ 62 h 62"/>
                            <a:gd name="T6" fmla="*/ 19 w 39"/>
                            <a:gd name="T7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9" h="62">
                              <a:moveTo>
                                <a:pt x="19" y="0"/>
                              </a:moveTo>
                              <a:lnTo>
                                <a:pt x="0" y="62"/>
                              </a:lnTo>
                              <a:lnTo>
                                <a:pt x="39" y="6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B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9"/>
                      <wps:cNvSpPr>
                        <a:spLocks/>
                      </wps:cNvSpPr>
                      <wps:spPr bwMode="auto">
                        <a:xfrm>
                          <a:off x="174625" y="55562"/>
                          <a:ext cx="20638" cy="36513"/>
                        </a:xfrm>
                        <a:custGeom>
                          <a:avLst/>
                          <a:gdLst>
                            <a:gd name="T0" fmla="*/ 6 w 13"/>
                            <a:gd name="T1" fmla="*/ 0 h 23"/>
                            <a:gd name="T2" fmla="*/ 0 w 13"/>
                            <a:gd name="T3" fmla="*/ 23 h 23"/>
                            <a:gd name="T4" fmla="*/ 13 w 13"/>
                            <a:gd name="T5" fmla="*/ 23 h 23"/>
                            <a:gd name="T6" fmla="*/ 6 w 13"/>
                            <a:gd name="T7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" h="23">
                              <a:moveTo>
                                <a:pt x="6" y="0"/>
                              </a:moveTo>
                              <a:lnTo>
                                <a:pt x="0" y="23"/>
                              </a:lnTo>
                              <a:lnTo>
                                <a:pt x="13" y="23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10"/>
                      <wps:cNvSpPr>
                        <a:spLocks/>
                      </wps:cNvSpPr>
                      <wps:spPr bwMode="auto">
                        <a:xfrm>
                          <a:off x="153988" y="777875"/>
                          <a:ext cx="61913" cy="47625"/>
                        </a:xfrm>
                        <a:custGeom>
                          <a:avLst/>
                          <a:gdLst>
                            <a:gd name="T0" fmla="*/ 18 w 18"/>
                            <a:gd name="T1" fmla="*/ 0 h 14"/>
                            <a:gd name="T2" fmla="*/ 18 w 18"/>
                            <a:gd name="T3" fmla="*/ 11 h 14"/>
                            <a:gd name="T4" fmla="*/ 15 w 18"/>
                            <a:gd name="T5" fmla="*/ 14 h 14"/>
                            <a:gd name="T6" fmla="*/ 2 w 18"/>
                            <a:gd name="T7" fmla="*/ 14 h 14"/>
                            <a:gd name="T8" fmla="*/ 0 w 18"/>
                            <a:gd name="T9" fmla="*/ 11 h 14"/>
                            <a:gd name="T10" fmla="*/ 0 w 18"/>
                            <a:gd name="T11" fmla="*/ 0 h 14"/>
                            <a:gd name="T12" fmla="*/ 18 w 18"/>
                            <a:gd name="T13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" h="14">
                              <a:moveTo>
                                <a:pt x="18" y="0"/>
                              </a:move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3"/>
                                <a:pt x="17" y="14"/>
                                <a:pt x="15" y="14"/>
                              </a:cubicBezTo>
                              <a:cubicBezTo>
                                <a:pt x="2" y="14"/>
                                <a:pt x="2" y="14"/>
                                <a:pt x="2" y="14"/>
                              </a:cubicBezTo>
                              <a:cubicBezTo>
                                <a:pt x="1" y="14"/>
                                <a:pt x="0" y="13"/>
                                <a:pt x="0" y="1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40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Rectangle 124"/>
                      <wps:cNvSpPr>
                        <a:spLocks noChangeArrowheads="1"/>
                      </wps:cNvSpPr>
                      <wps:spPr bwMode="auto">
                        <a:xfrm>
                          <a:off x="153988" y="757237"/>
                          <a:ext cx="61913" cy="20638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Oval 125"/>
                      <wps:cNvSpPr>
                        <a:spLocks noChangeArrowheads="1"/>
                      </wps:cNvSpPr>
                      <wps:spPr bwMode="auto">
                        <a:xfrm>
                          <a:off x="157163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Oval 126"/>
                      <wps:cNvSpPr>
                        <a:spLocks noChangeArrowheads="1"/>
                      </wps:cNvSpPr>
                      <wps:spPr bwMode="auto">
                        <a:xfrm>
                          <a:off x="168275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Oval 127"/>
                      <wps:cNvSpPr>
                        <a:spLocks noChangeArrowheads="1"/>
                      </wps:cNvSpPr>
                      <wps:spPr bwMode="auto">
                        <a:xfrm>
                          <a:off x="180975" y="765175"/>
                          <a:ext cx="7938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Oval 128"/>
                      <wps:cNvSpPr>
                        <a:spLocks noChangeArrowheads="1"/>
                      </wps:cNvSpPr>
                      <wps:spPr bwMode="auto">
                        <a:xfrm>
                          <a:off x="195263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Oval 129"/>
                      <wps:cNvSpPr>
                        <a:spLocks noChangeArrowheads="1"/>
                      </wps:cNvSpPr>
                      <wps:spPr bwMode="auto">
                        <a:xfrm>
                          <a:off x="204788" y="765175"/>
                          <a:ext cx="7938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Rectangle 130"/>
                      <wps:cNvSpPr>
                        <a:spLocks noChangeArrowheads="1"/>
                      </wps:cNvSpPr>
                      <wps:spPr bwMode="auto">
                        <a:xfrm>
                          <a:off x="263525" y="457200"/>
                          <a:ext cx="65088" cy="300038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Rectangle 131"/>
                      <wps:cNvSpPr>
                        <a:spLocks noChangeArrowheads="1"/>
                      </wps:cNvSpPr>
                      <wps:spPr bwMode="auto">
                        <a:xfrm>
                          <a:off x="263525" y="457200"/>
                          <a:ext cx="34925" cy="300038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Rectangle 132"/>
                      <wps:cNvSpPr>
                        <a:spLocks noChangeArrowheads="1"/>
                      </wps:cNvSpPr>
                      <wps:spPr bwMode="auto">
                        <a:xfrm>
                          <a:off x="280988" y="457200"/>
                          <a:ext cx="30163" cy="300038"/>
                        </a:xfrm>
                        <a:prstGeom prst="rect">
                          <a:avLst/>
                        </a:prstGeom>
                        <a:solidFill>
                          <a:srgbClr val="006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20"/>
                      <wps:cNvSpPr>
                        <a:spLocks/>
                      </wps:cNvSpPr>
                      <wps:spPr bwMode="auto">
                        <a:xfrm>
                          <a:off x="263525" y="358775"/>
                          <a:ext cx="65088" cy="98425"/>
                        </a:xfrm>
                        <a:custGeom>
                          <a:avLst/>
                          <a:gdLst>
                            <a:gd name="T0" fmla="*/ 22 w 41"/>
                            <a:gd name="T1" fmla="*/ 0 h 62"/>
                            <a:gd name="T2" fmla="*/ 0 w 41"/>
                            <a:gd name="T3" fmla="*/ 62 h 62"/>
                            <a:gd name="T4" fmla="*/ 41 w 41"/>
                            <a:gd name="T5" fmla="*/ 62 h 62"/>
                            <a:gd name="T6" fmla="*/ 22 w 41"/>
                            <a:gd name="T7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" h="62">
                              <a:moveTo>
                                <a:pt x="22" y="0"/>
                              </a:moveTo>
                              <a:lnTo>
                                <a:pt x="0" y="62"/>
                              </a:lnTo>
                              <a:lnTo>
                                <a:pt x="41" y="62"/>
                              </a:lnTo>
                              <a:lnTo>
                                <a:pt x="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B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21"/>
                      <wps:cNvSpPr>
                        <a:spLocks/>
                      </wps:cNvSpPr>
                      <wps:spPr bwMode="auto">
                        <a:xfrm>
                          <a:off x="284163" y="358775"/>
                          <a:ext cx="23813" cy="36513"/>
                        </a:xfrm>
                        <a:custGeom>
                          <a:avLst/>
                          <a:gdLst>
                            <a:gd name="T0" fmla="*/ 9 w 15"/>
                            <a:gd name="T1" fmla="*/ 0 h 23"/>
                            <a:gd name="T2" fmla="*/ 0 w 15"/>
                            <a:gd name="T3" fmla="*/ 23 h 23"/>
                            <a:gd name="T4" fmla="*/ 15 w 15"/>
                            <a:gd name="T5" fmla="*/ 23 h 23"/>
                            <a:gd name="T6" fmla="*/ 9 w 15"/>
                            <a:gd name="T7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" h="23">
                              <a:moveTo>
                                <a:pt x="9" y="0"/>
                              </a:moveTo>
                              <a:lnTo>
                                <a:pt x="0" y="23"/>
                              </a:lnTo>
                              <a:lnTo>
                                <a:pt x="15" y="23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22"/>
                      <wps:cNvSpPr>
                        <a:spLocks/>
                      </wps:cNvSpPr>
                      <wps:spPr bwMode="auto">
                        <a:xfrm>
                          <a:off x="263525" y="777875"/>
                          <a:ext cx="65088" cy="47625"/>
                        </a:xfrm>
                        <a:custGeom>
                          <a:avLst/>
                          <a:gdLst>
                            <a:gd name="T0" fmla="*/ 19 w 19"/>
                            <a:gd name="T1" fmla="*/ 0 h 14"/>
                            <a:gd name="T2" fmla="*/ 19 w 19"/>
                            <a:gd name="T3" fmla="*/ 11 h 14"/>
                            <a:gd name="T4" fmla="*/ 16 w 19"/>
                            <a:gd name="T5" fmla="*/ 14 h 14"/>
                            <a:gd name="T6" fmla="*/ 3 w 19"/>
                            <a:gd name="T7" fmla="*/ 14 h 14"/>
                            <a:gd name="T8" fmla="*/ 0 w 19"/>
                            <a:gd name="T9" fmla="*/ 11 h 14"/>
                            <a:gd name="T10" fmla="*/ 0 w 19"/>
                            <a:gd name="T11" fmla="*/ 0 h 14"/>
                            <a:gd name="T12" fmla="*/ 19 w 19"/>
                            <a:gd name="T13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0"/>
                              </a:move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3"/>
                                <a:pt x="18" y="14"/>
                                <a:pt x="16" y="14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2" y="14"/>
                                <a:pt x="0" y="13"/>
                                <a:pt x="0" y="1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Rectangle 136"/>
                      <wps:cNvSpPr>
                        <a:spLocks noChangeArrowheads="1"/>
                      </wps:cNvSpPr>
                      <wps:spPr bwMode="auto">
                        <a:xfrm>
                          <a:off x="263525" y="757237"/>
                          <a:ext cx="65088" cy="20638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Oval 137"/>
                      <wps:cNvSpPr>
                        <a:spLocks noChangeArrowheads="1"/>
                      </wps:cNvSpPr>
                      <wps:spPr bwMode="auto">
                        <a:xfrm>
                          <a:off x="266700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Oval 138"/>
                      <wps:cNvSpPr>
                        <a:spLocks noChangeArrowheads="1"/>
                      </wps:cNvSpPr>
                      <wps:spPr bwMode="auto">
                        <a:xfrm>
                          <a:off x="280988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Oval 139"/>
                      <wps:cNvSpPr>
                        <a:spLocks noChangeArrowheads="1"/>
                      </wps:cNvSpPr>
                      <wps:spPr bwMode="auto">
                        <a:xfrm>
                          <a:off x="293688" y="765175"/>
                          <a:ext cx="7938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Oval 140"/>
                      <wps:cNvSpPr>
                        <a:spLocks noChangeArrowheads="1"/>
                      </wps:cNvSpPr>
                      <wps:spPr bwMode="auto">
                        <a:xfrm>
                          <a:off x="304800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Oval 141"/>
                      <wps:cNvSpPr>
                        <a:spLocks noChangeArrowheads="1"/>
                      </wps:cNvSpPr>
                      <wps:spPr bwMode="auto">
                        <a:xfrm>
                          <a:off x="319088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Rectangle 142"/>
                      <wps:cNvSpPr>
                        <a:spLocks noChangeArrowheads="1"/>
                      </wps:cNvSpPr>
                      <wps:spPr bwMode="auto">
                        <a:xfrm>
                          <a:off x="376238" y="266700"/>
                          <a:ext cx="65088" cy="490538"/>
                        </a:xfrm>
                        <a:prstGeom prst="rect">
                          <a:avLst/>
                        </a:prstGeom>
                        <a:solidFill>
                          <a:srgbClr val="EA40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Rectangle 143"/>
                      <wps:cNvSpPr>
                        <a:spLocks noChangeArrowheads="1"/>
                      </wps:cNvSpPr>
                      <wps:spPr bwMode="auto">
                        <a:xfrm>
                          <a:off x="376238" y="266700"/>
                          <a:ext cx="31750" cy="490538"/>
                        </a:xfrm>
                        <a:prstGeom prst="rect">
                          <a:avLst/>
                        </a:prstGeom>
                        <a:solidFill>
                          <a:srgbClr val="EA40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Rectangle 144"/>
                      <wps:cNvSpPr>
                        <a:spLocks noChangeArrowheads="1"/>
                      </wps:cNvSpPr>
                      <wps:spPr bwMode="auto">
                        <a:xfrm>
                          <a:off x="393700" y="266700"/>
                          <a:ext cx="30163" cy="490538"/>
                        </a:xfrm>
                        <a:prstGeom prst="rect">
                          <a:avLst/>
                        </a:prstGeom>
                        <a:solidFill>
                          <a:srgbClr val="E3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2"/>
                      <wps:cNvSpPr>
                        <a:spLocks/>
                      </wps:cNvSpPr>
                      <wps:spPr bwMode="auto">
                        <a:xfrm>
                          <a:off x="376238" y="168275"/>
                          <a:ext cx="65088" cy="98425"/>
                        </a:xfrm>
                        <a:custGeom>
                          <a:avLst/>
                          <a:gdLst>
                            <a:gd name="T0" fmla="*/ 20 w 41"/>
                            <a:gd name="T1" fmla="*/ 0 h 62"/>
                            <a:gd name="T2" fmla="*/ 0 w 41"/>
                            <a:gd name="T3" fmla="*/ 62 h 62"/>
                            <a:gd name="T4" fmla="*/ 41 w 41"/>
                            <a:gd name="T5" fmla="*/ 62 h 62"/>
                            <a:gd name="T6" fmla="*/ 20 w 41"/>
                            <a:gd name="T7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" h="62">
                              <a:moveTo>
                                <a:pt x="20" y="0"/>
                              </a:moveTo>
                              <a:lnTo>
                                <a:pt x="0" y="62"/>
                              </a:lnTo>
                              <a:lnTo>
                                <a:pt x="41" y="6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B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3"/>
                      <wps:cNvSpPr>
                        <a:spLocks/>
                      </wps:cNvSpPr>
                      <wps:spPr bwMode="auto">
                        <a:xfrm>
                          <a:off x="396875" y="168275"/>
                          <a:ext cx="23813" cy="36513"/>
                        </a:xfrm>
                        <a:custGeom>
                          <a:avLst/>
                          <a:gdLst>
                            <a:gd name="T0" fmla="*/ 7 w 15"/>
                            <a:gd name="T1" fmla="*/ 0 h 23"/>
                            <a:gd name="T2" fmla="*/ 0 w 15"/>
                            <a:gd name="T3" fmla="*/ 23 h 23"/>
                            <a:gd name="T4" fmla="*/ 15 w 15"/>
                            <a:gd name="T5" fmla="*/ 23 h 23"/>
                            <a:gd name="T6" fmla="*/ 7 w 15"/>
                            <a:gd name="T7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" h="23">
                              <a:moveTo>
                                <a:pt x="7" y="0"/>
                              </a:moveTo>
                              <a:lnTo>
                                <a:pt x="0" y="23"/>
                              </a:lnTo>
                              <a:lnTo>
                                <a:pt x="15" y="23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"/>
                      <wps:cNvSpPr>
                        <a:spLocks/>
                      </wps:cNvSpPr>
                      <wps:spPr bwMode="auto">
                        <a:xfrm>
                          <a:off x="376238" y="777875"/>
                          <a:ext cx="65088" cy="47625"/>
                        </a:xfrm>
                        <a:custGeom>
                          <a:avLst/>
                          <a:gdLst>
                            <a:gd name="T0" fmla="*/ 19 w 19"/>
                            <a:gd name="T1" fmla="*/ 0 h 14"/>
                            <a:gd name="T2" fmla="*/ 19 w 19"/>
                            <a:gd name="T3" fmla="*/ 11 h 14"/>
                            <a:gd name="T4" fmla="*/ 16 w 19"/>
                            <a:gd name="T5" fmla="*/ 14 h 14"/>
                            <a:gd name="T6" fmla="*/ 3 w 19"/>
                            <a:gd name="T7" fmla="*/ 14 h 14"/>
                            <a:gd name="T8" fmla="*/ 0 w 19"/>
                            <a:gd name="T9" fmla="*/ 11 h 14"/>
                            <a:gd name="T10" fmla="*/ 0 w 19"/>
                            <a:gd name="T11" fmla="*/ 0 h 14"/>
                            <a:gd name="T12" fmla="*/ 19 w 19"/>
                            <a:gd name="T13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0"/>
                              </a:move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3"/>
                                <a:pt x="17" y="14"/>
                                <a:pt x="16" y="14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1" y="14"/>
                                <a:pt x="0" y="13"/>
                                <a:pt x="0" y="1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Rectangle 148"/>
                      <wps:cNvSpPr>
                        <a:spLocks noChangeArrowheads="1"/>
                      </wps:cNvSpPr>
                      <wps:spPr bwMode="auto">
                        <a:xfrm>
                          <a:off x="376238" y="757237"/>
                          <a:ext cx="65088" cy="20638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Oval 149"/>
                      <wps:cNvSpPr>
                        <a:spLocks noChangeArrowheads="1"/>
                      </wps:cNvSpPr>
                      <wps:spPr bwMode="auto">
                        <a:xfrm>
                          <a:off x="379413" y="765175"/>
                          <a:ext cx="7938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Oval 150"/>
                      <wps:cNvSpPr>
                        <a:spLocks noChangeArrowheads="1"/>
                      </wps:cNvSpPr>
                      <wps:spPr bwMode="auto">
                        <a:xfrm>
                          <a:off x="393700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Oval 151"/>
                      <wps:cNvSpPr>
                        <a:spLocks noChangeArrowheads="1"/>
                      </wps:cNvSpPr>
                      <wps:spPr bwMode="auto">
                        <a:xfrm>
                          <a:off x="403225" y="765175"/>
                          <a:ext cx="7938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Oval 152"/>
                      <wps:cNvSpPr>
                        <a:spLocks noChangeArrowheads="1"/>
                      </wps:cNvSpPr>
                      <wps:spPr bwMode="auto">
                        <a:xfrm>
                          <a:off x="417513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Oval 153"/>
                      <wps:cNvSpPr>
                        <a:spLocks noChangeArrowheads="1"/>
                      </wps:cNvSpPr>
                      <wps:spPr bwMode="auto">
                        <a:xfrm>
                          <a:off x="431800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Rectangle 154"/>
                      <wps:cNvSpPr>
                        <a:spLocks noChangeArrowheads="1"/>
                      </wps:cNvSpPr>
                      <wps:spPr bwMode="auto">
                        <a:xfrm>
                          <a:off x="488950" y="631825"/>
                          <a:ext cx="61913" cy="125413"/>
                        </a:xfrm>
                        <a:prstGeom prst="rect">
                          <a:avLst/>
                        </a:prstGeom>
                        <a:solidFill>
                          <a:srgbClr val="BAD8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488950" y="631825"/>
                          <a:ext cx="31750" cy="125413"/>
                        </a:xfrm>
                        <a:prstGeom prst="rect">
                          <a:avLst/>
                        </a:prstGeom>
                        <a:solidFill>
                          <a:srgbClr val="BAD8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Rectangle 156"/>
                      <wps:cNvSpPr>
                        <a:spLocks noChangeArrowheads="1"/>
                      </wps:cNvSpPr>
                      <wps:spPr bwMode="auto">
                        <a:xfrm>
                          <a:off x="506413" y="631825"/>
                          <a:ext cx="31750" cy="125413"/>
                        </a:xfrm>
                        <a:prstGeom prst="rect">
                          <a:avLst/>
                        </a:prstGeom>
                        <a:solidFill>
                          <a:srgbClr val="BAD8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44"/>
                      <wps:cNvSpPr>
                        <a:spLocks/>
                      </wps:cNvSpPr>
                      <wps:spPr bwMode="auto">
                        <a:xfrm>
                          <a:off x="488950" y="531812"/>
                          <a:ext cx="61913" cy="100013"/>
                        </a:xfrm>
                        <a:custGeom>
                          <a:avLst/>
                          <a:gdLst>
                            <a:gd name="T0" fmla="*/ 20 w 39"/>
                            <a:gd name="T1" fmla="*/ 0 h 63"/>
                            <a:gd name="T2" fmla="*/ 0 w 39"/>
                            <a:gd name="T3" fmla="*/ 63 h 63"/>
                            <a:gd name="T4" fmla="*/ 39 w 39"/>
                            <a:gd name="T5" fmla="*/ 63 h 63"/>
                            <a:gd name="T6" fmla="*/ 20 w 39"/>
                            <a:gd name="T7" fmla="*/ 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9" h="63">
                              <a:moveTo>
                                <a:pt x="20" y="0"/>
                              </a:moveTo>
                              <a:lnTo>
                                <a:pt x="0" y="63"/>
                              </a:lnTo>
                              <a:lnTo>
                                <a:pt x="39" y="63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B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Freeform 45"/>
                      <wps:cNvSpPr>
                        <a:spLocks/>
                      </wps:cNvSpPr>
                      <wps:spPr bwMode="auto">
                        <a:xfrm>
                          <a:off x="509588" y="531812"/>
                          <a:ext cx="20638" cy="34925"/>
                        </a:xfrm>
                        <a:custGeom>
                          <a:avLst/>
                          <a:gdLst>
                            <a:gd name="T0" fmla="*/ 7 w 13"/>
                            <a:gd name="T1" fmla="*/ 0 h 22"/>
                            <a:gd name="T2" fmla="*/ 0 w 13"/>
                            <a:gd name="T3" fmla="*/ 22 h 22"/>
                            <a:gd name="T4" fmla="*/ 13 w 13"/>
                            <a:gd name="T5" fmla="*/ 22 h 22"/>
                            <a:gd name="T6" fmla="*/ 7 w 13"/>
                            <a:gd name="T7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" h="22">
                              <a:moveTo>
                                <a:pt x="7" y="0"/>
                              </a:moveTo>
                              <a:lnTo>
                                <a:pt x="0" y="22"/>
                              </a:lnTo>
                              <a:lnTo>
                                <a:pt x="13" y="2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D8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Freeform 46"/>
                      <wps:cNvSpPr>
                        <a:spLocks/>
                      </wps:cNvSpPr>
                      <wps:spPr bwMode="auto">
                        <a:xfrm>
                          <a:off x="488950" y="777875"/>
                          <a:ext cx="61913" cy="47625"/>
                        </a:xfrm>
                        <a:custGeom>
                          <a:avLst/>
                          <a:gdLst>
                            <a:gd name="T0" fmla="*/ 18 w 18"/>
                            <a:gd name="T1" fmla="*/ 0 h 14"/>
                            <a:gd name="T2" fmla="*/ 18 w 18"/>
                            <a:gd name="T3" fmla="*/ 11 h 14"/>
                            <a:gd name="T4" fmla="*/ 15 w 18"/>
                            <a:gd name="T5" fmla="*/ 14 h 14"/>
                            <a:gd name="T6" fmla="*/ 3 w 18"/>
                            <a:gd name="T7" fmla="*/ 14 h 14"/>
                            <a:gd name="T8" fmla="*/ 0 w 18"/>
                            <a:gd name="T9" fmla="*/ 11 h 14"/>
                            <a:gd name="T10" fmla="*/ 0 w 18"/>
                            <a:gd name="T11" fmla="*/ 0 h 14"/>
                            <a:gd name="T12" fmla="*/ 18 w 18"/>
                            <a:gd name="T13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" h="14">
                              <a:moveTo>
                                <a:pt x="18" y="0"/>
                              </a:move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3"/>
                                <a:pt x="17" y="14"/>
                                <a:pt x="15" y="14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1" y="14"/>
                                <a:pt x="0" y="13"/>
                                <a:pt x="0" y="1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Rectangle 160"/>
                      <wps:cNvSpPr>
                        <a:spLocks noChangeArrowheads="1"/>
                      </wps:cNvSpPr>
                      <wps:spPr bwMode="auto">
                        <a:xfrm>
                          <a:off x="488950" y="757237"/>
                          <a:ext cx="61913" cy="20638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Oval 161"/>
                      <wps:cNvSpPr>
                        <a:spLocks noChangeArrowheads="1"/>
                      </wps:cNvSpPr>
                      <wps:spPr bwMode="auto">
                        <a:xfrm>
                          <a:off x="493713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Oval 162"/>
                      <wps:cNvSpPr>
                        <a:spLocks noChangeArrowheads="1"/>
                      </wps:cNvSpPr>
                      <wps:spPr bwMode="auto">
                        <a:xfrm>
                          <a:off x="503238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Oval 163"/>
                      <wps:cNvSpPr>
                        <a:spLocks noChangeArrowheads="1"/>
                      </wps:cNvSpPr>
                      <wps:spPr bwMode="auto">
                        <a:xfrm>
                          <a:off x="517525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Oval 164"/>
                      <wps:cNvSpPr>
                        <a:spLocks noChangeArrowheads="1"/>
                      </wps:cNvSpPr>
                      <wps:spPr bwMode="auto">
                        <a:xfrm>
                          <a:off x="530225" y="765175"/>
                          <a:ext cx="7938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Oval 165"/>
                      <wps:cNvSpPr>
                        <a:spLocks noChangeArrowheads="1"/>
                      </wps:cNvSpPr>
                      <wps:spPr bwMode="auto">
                        <a:xfrm>
                          <a:off x="541338" y="765175"/>
                          <a:ext cx="6350" cy="6350"/>
                        </a:xfrm>
                        <a:prstGeom prst="ellipse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53"/>
                      <wps:cNvSpPr>
                        <a:spLocks/>
                      </wps:cNvSpPr>
                      <wps:spPr bwMode="auto">
                        <a:xfrm>
                          <a:off x="33338" y="801687"/>
                          <a:ext cx="44450" cy="34925"/>
                        </a:xfrm>
                        <a:custGeom>
                          <a:avLst/>
                          <a:gdLst>
                            <a:gd name="T0" fmla="*/ 13 w 13"/>
                            <a:gd name="T1" fmla="*/ 0 h 10"/>
                            <a:gd name="T2" fmla="*/ 13 w 13"/>
                            <a:gd name="T3" fmla="*/ 8 h 10"/>
                            <a:gd name="T4" fmla="*/ 11 w 13"/>
                            <a:gd name="T5" fmla="*/ 10 h 10"/>
                            <a:gd name="T6" fmla="*/ 2 w 13"/>
                            <a:gd name="T7" fmla="*/ 10 h 10"/>
                            <a:gd name="T8" fmla="*/ 0 w 13"/>
                            <a:gd name="T9" fmla="*/ 8 h 10"/>
                            <a:gd name="T10" fmla="*/ 0 w 13"/>
                            <a:gd name="T11" fmla="*/ 0 h 10"/>
                            <a:gd name="T12" fmla="*/ 13 w 13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3" h="10">
                              <a:moveTo>
                                <a:pt x="13" y="0"/>
                              </a:moveTo>
                              <a:cubicBezTo>
                                <a:pt x="13" y="8"/>
                                <a:pt x="13" y="8"/>
                                <a:pt x="13" y="8"/>
                              </a:cubicBezTo>
                              <a:cubicBezTo>
                                <a:pt x="13" y="9"/>
                                <a:pt x="12" y="10"/>
                                <a:pt x="11" y="10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0"/>
                                <a:pt x="0" y="9"/>
                                <a:pt x="0" y="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54"/>
                      <wps:cNvSpPr>
                        <a:spLocks/>
                      </wps:cNvSpPr>
                      <wps:spPr bwMode="auto">
                        <a:xfrm>
                          <a:off x="0" y="504825"/>
                          <a:ext cx="41275" cy="222250"/>
                        </a:xfrm>
                        <a:custGeom>
                          <a:avLst/>
                          <a:gdLst>
                            <a:gd name="T0" fmla="*/ 11 w 12"/>
                            <a:gd name="T1" fmla="*/ 62 h 65"/>
                            <a:gd name="T2" fmla="*/ 11 w 12"/>
                            <a:gd name="T3" fmla="*/ 48 h 65"/>
                            <a:gd name="T4" fmla="*/ 10 w 12"/>
                            <a:gd name="T5" fmla="*/ 48 h 65"/>
                            <a:gd name="T6" fmla="*/ 9 w 12"/>
                            <a:gd name="T7" fmla="*/ 45 h 65"/>
                            <a:gd name="T8" fmla="*/ 7 w 12"/>
                            <a:gd name="T9" fmla="*/ 47 h 65"/>
                            <a:gd name="T10" fmla="*/ 5 w 12"/>
                            <a:gd name="T11" fmla="*/ 46 h 65"/>
                            <a:gd name="T12" fmla="*/ 4 w 12"/>
                            <a:gd name="T13" fmla="*/ 30 h 65"/>
                            <a:gd name="T14" fmla="*/ 7 w 12"/>
                            <a:gd name="T15" fmla="*/ 3 h 65"/>
                            <a:gd name="T16" fmla="*/ 6 w 12"/>
                            <a:gd name="T17" fmla="*/ 0 h 65"/>
                            <a:gd name="T18" fmla="*/ 4 w 12"/>
                            <a:gd name="T19" fmla="*/ 2 h 65"/>
                            <a:gd name="T20" fmla="*/ 0 w 12"/>
                            <a:gd name="T21" fmla="*/ 30 h 65"/>
                            <a:gd name="T22" fmla="*/ 10 w 12"/>
                            <a:gd name="T23" fmla="*/ 65 h 65"/>
                            <a:gd name="T24" fmla="*/ 12 w 12"/>
                            <a:gd name="T25" fmla="*/ 64 h 65"/>
                            <a:gd name="T26" fmla="*/ 11 w 12"/>
                            <a:gd name="T27" fmla="*/ 62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" h="65">
                              <a:moveTo>
                                <a:pt x="11" y="62"/>
                              </a:moveTo>
                              <a:cubicBezTo>
                                <a:pt x="11" y="48"/>
                                <a:pt x="11" y="48"/>
                                <a:pt x="11" y="48"/>
                              </a:cubicBezTo>
                              <a:cubicBezTo>
                                <a:pt x="10" y="48"/>
                                <a:pt x="10" y="48"/>
                                <a:pt x="10" y="48"/>
                              </a:cubicBezTo>
                              <a:cubicBezTo>
                                <a:pt x="9" y="45"/>
                                <a:pt x="9" y="45"/>
                                <a:pt x="9" y="45"/>
                              </a:cubicBezTo>
                              <a:cubicBezTo>
                                <a:pt x="9" y="46"/>
                                <a:pt x="8" y="47"/>
                                <a:pt x="7" y="47"/>
                              </a:cubicBezTo>
                              <a:cubicBezTo>
                                <a:pt x="6" y="47"/>
                                <a:pt x="5" y="47"/>
                                <a:pt x="5" y="46"/>
                              </a:cubicBezTo>
                              <a:cubicBezTo>
                                <a:pt x="4" y="42"/>
                                <a:pt x="4" y="36"/>
                                <a:pt x="4" y="30"/>
                              </a:cubicBezTo>
                              <a:cubicBezTo>
                                <a:pt x="4" y="19"/>
                                <a:pt x="5" y="9"/>
                                <a:pt x="7" y="3"/>
                              </a:cubicBezTo>
                              <a:cubicBezTo>
                                <a:pt x="8" y="2"/>
                                <a:pt x="7" y="1"/>
                                <a:pt x="6" y="0"/>
                              </a:cubicBezTo>
                              <a:cubicBezTo>
                                <a:pt x="5" y="0"/>
                                <a:pt x="4" y="1"/>
                                <a:pt x="4" y="2"/>
                              </a:cubicBezTo>
                              <a:cubicBezTo>
                                <a:pt x="1" y="8"/>
                                <a:pt x="0" y="19"/>
                                <a:pt x="0" y="30"/>
                              </a:cubicBezTo>
                              <a:cubicBezTo>
                                <a:pt x="0" y="42"/>
                                <a:pt x="2" y="65"/>
                                <a:pt x="10" y="65"/>
                              </a:cubicBezTo>
                              <a:cubicBezTo>
                                <a:pt x="11" y="65"/>
                                <a:pt x="12" y="65"/>
                                <a:pt x="12" y="64"/>
                              </a:cubicBezTo>
                              <a:cubicBezTo>
                                <a:pt x="12" y="63"/>
                                <a:pt x="11" y="62"/>
                                <a:pt x="11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Rectangle 168"/>
                      <wps:cNvSpPr>
                        <a:spLocks noChangeArrowheads="1"/>
                      </wps:cNvSpPr>
                      <wps:spPr bwMode="auto">
                        <a:xfrm>
                          <a:off x="33338" y="739775"/>
                          <a:ext cx="44450" cy="34925"/>
                        </a:xfrm>
                        <a:prstGeom prst="rect">
                          <a:avLst/>
                        </a:prstGeom>
                        <a:solidFill>
                          <a:srgbClr val="A8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56"/>
                      <wps:cNvSpPr>
                        <a:spLocks/>
                      </wps:cNvSpPr>
                      <wps:spPr bwMode="auto">
                        <a:xfrm>
                          <a:off x="50800" y="0"/>
                          <a:ext cx="11113" cy="76200"/>
                        </a:xfrm>
                        <a:custGeom>
                          <a:avLst/>
                          <a:gdLst>
                            <a:gd name="T0" fmla="*/ 3 w 3"/>
                            <a:gd name="T1" fmla="*/ 20 h 22"/>
                            <a:gd name="T2" fmla="*/ 2 w 3"/>
                            <a:gd name="T3" fmla="*/ 22 h 22"/>
                            <a:gd name="T4" fmla="*/ 2 w 3"/>
                            <a:gd name="T5" fmla="*/ 22 h 22"/>
                            <a:gd name="T6" fmla="*/ 0 w 3"/>
                            <a:gd name="T7" fmla="*/ 20 h 22"/>
                            <a:gd name="T8" fmla="*/ 0 w 3"/>
                            <a:gd name="T9" fmla="*/ 2 h 22"/>
                            <a:gd name="T10" fmla="*/ 2 w 3"/>
                            <a:gd name="T11" fmla="*/ 0 h 22"/>
                            <a:gd name="T12" fmla="*/ 2 w 3"/>
                            <a:gd name="T13" fmla="*/ 0 h 22"/>
                            <a:gd name="T14" fmla="*/ 3 w 3"/>
                            <a:gd name="T15" fmla="*/ 2 h 22"/>
                            <a:gd name="T16" fmla="*/ 3 w 3"/>
                            <a:gd name="T17" fmla="*/ 2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" h="22">
                              <a:moveTo>
                                <a:pt x="3" y="20"/>
                              </a:moveTo>
                              <a:cubicBezTo>
                                <a:pt x="3" y="21"/>
                                <a:pt x="2" y="22"/>
                                <a:pt x="2" y="22"/>
                              </a:cubicBezTo>
                              <a:cubicBezTo>
                                <a:pt x="2" y="22"/>
                                <a:pt x="2" y="22"/>
                                <a:pt x="2" y="22"/>
                              </a:cubicBezTo>
                              <a:cubicBezTo>
                                <a:pt x="1" y="22"/>
                                <a:pt x="0" y="21"/>
                                <a:pt x="0" y="20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1"/>
                                <a:pt x="1" y="0"/>
                                <a:pt x="2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3" y="1"/>
                                <a:pt x="3" y="2"/>
                              </a:cubicBezTo>
                              <a:lnTo>
                                <a:pt x="3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57"/>
                      <wps:cNvSpPr>
                        <a:spLocks/>
                      </wps:cNvSpPr>
                      <wps:spPr bwMode="auto">
                        <a:xfrm>
                          <a:off x="33338" y="20637"/>
                          <a:ext cx="44450" cy="85725"/>
                        </a:xfrm>
                        <a:custGeom>
                          <a:avLst/>
                          <a:gdLst>
                            <a:gd name="T0" fmla="*/ 20 w 28"/>
                            <a:gd name="T1" fmla="*/ 0 h 54"/>
                            <a:gd name="T2" fmla="*/ 9 w 28"/>
                            <a:gd name="T3" fmla="*/ 0 h 54"/>
                            <a:gd name="T4" fmla="*/ 0 w 28"/>
                            <a:gd name="T5" fmla="*/ 54 h 54"/>
                            <a:gd name="T6" fmla="*/ 28 w 28"/>
                            <a:gd name="T7" fmla="*/ 54 h 54"/>
                            <a:gd name="T8" fmla="*/ 20 w 28"/>
                            <a:gd name="T9" fmla="*/ 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" h="54">
                              <a:moveTo>
                                <a:pt x="20" y="0"/>
                              </a:moveTo>
                              <a:lnTo>
                                <a:pt x="9" y="0"/>
                              </a:lnTo>
                              <a:lnTo>
                                <a:pt x="0" y="54"/>
                              </a:lnTo>
                              <a:lnTo>
                                <a:pt x="28" y="54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Rectangle 171"/>
                      <wps:cNvSpPr>
                        <a:spLocks noChangeArrowheads="1"/>
                      </wps:cNvSpPr>
                      <wps:spPr bwMode="auto">
                        <a:xfrm>
                          <a:off x="26988" y="119062"/>
                          <a:ext cx="58738" cy="620713"/>
                        </a:xfrm>
                        <a:prstGeom prst="rect">
                          <a:avLst/>
                        </a:prstGeom>
                        <a:solidFill>
                          <a:srgbClr val="E81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Rectangle 172"/>
                      <wps:cNvSpPr>
                        <a:spLocks noChangeArrowheads="1"/>
                      </wps:cNvSpPr>
                      <wps:spPr bwMode="auto">
                        <a:xfrm>
                          <a:off x="26988" y="106362"/>
                          <a:ext cx="58738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Rectangle 173"/>
                      <wps:cNvSpPr>
                        <a:spLocks noChangeArrowheads="1"/>
                      </wps:cNvSpPr>
                      <wps:spPr bwMode="auto">
                        <a:xfrm>
                          <a:off x="26988" y="765175"/>
                          <a:ext cx="58738" cy="42863"/>
                        </a:xfrm>
                        <a:prstGeom prst="rect">
                          <a:avLst/>
                        </a:prstGeom>
                        <a:solidFill>
                          <a:srgbClr val="E81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6DD677" id="Group 2" o:spid="_x0000_s1026" style="position:absolute;margin-left:431.25pt;margin-top:-19.15pt;width:43.4pt;height:65.85pt;z-index:251658241;mso-position-horizontal-relative:margin" coordsize="5508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">
              <v:rect id="Rectangle 118" o:spid="_x0000_s1027" style="position:absolute;left:1539;top:1539;width:620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" fillcolor="#fff100" stroked="f"/>
              <v:rect id="Rectangle 119" o:spid="_x0000_s1028" style="position:absolute;left:1539;top:1539;width:30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" fillcolor="#ffb900" stroked="f"/>
              <v:rect id="Rectangle 120" o:spid="_x0000_s1029" style="position:absolute;left:1682;top:1539;width:30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" fillcolor="#ff8c00" stroked="f"/>
              <v:shape id="Freeform 8" o:spid="_x0000_s1030" style="position:absolute;left:1539;top:555;width:620;height:984;visibility:visible;mso-wrap-style:square;v-text-anchor:top" coordsize="3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" path="m19,l,62r39,l19,xe" fillcolor="#d2b69b" stroked="f">
                <v:path arrowok="t" o:connecttype="custom" o:connectlocs="30163,0;0,98425;61913,98425;30163,0" o:connectangles="0,0,0,0"/>
              </v:shape>
              <v:shape id="Freeform 9" o:spid="_x0000_s1031" style="position:absolute;left:1746;top:555;width:206;height:365;visibility:visible;mso-wrap-style:square;v-text-anchor:top" coordsize="1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" path="m6,l,23r13,l6,xe" fillcolor="#505050" stroked="f">
                <v:path arrowok="t" o:connecttype="custom" o:connectlocs="9525,0;0,36513;20638,36513;9525,0" o:connectangles="0,0,0,0"/>
              </v:shape>
              <v:shape id="Freeform 10" o:spid="_x0000_s1032" style="position:absolute;left:1539;top:7778;width:620;height:477;visibility:visible;mso-wrap-style:square;v-text-anchor:top" coordsize="1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" path="m18,v,11,,11,,11c18,13,17,14,15,14,2,14,2,14,2,14,1,14,,13,,11,,,,,,l18,xe" fillcolor="#ea40a9" stroked="f">
                <v:path arrowok="t" o:connecttype="custom" o:connectlocs="61913,0;61913,37420;51594,47625;6879,47625;0,37420;0,0;61913,0" o:connectangles="0,0,0,0,0,0,0"/>
              </v:shape>
              <v:rect id="Rectangle 124" o:spid="_x0000_s1033" style="position:absolute;left:1539;top:7572;width:62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" fillcolor="#d2d2d2" stroked="f"/>
              <v:oval id="Oval 125" o:spid="_x0000_s1034" style="position:absolute;left:1571;top:7651;width:6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" fillcolor="#737373" stroked="f"/>
              <v:oval id="Oval 126" o:spid="_x0000_s1035" style="position:absolute;left:1682;top:7651;width:6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" fillcolor="#737373" stroked="f"/>
              <v:oval id="Oval 127" o:spid="_x0000_s1036" style="position:absolute;left:1809;top:7651;width:80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" fillcolor="#737373" stroked="f"/>
              <v:oval id="Oval 128" o:spid="_x0000_s1037" style="position:absolute;left:1952;top:7651;width:6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" fillcolor="#737373" stroked="f"/>
              <v:oval id="Oval 129" o:spid="_x0000_s1038" style="position:absolute;left:2047;top:7651;width:80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" fillcolor="#737373" stroked="f"/>
              <v:rect id="Rectangle 130" o:spid="_x0000_s1039" style="position:absolute;left:2635;top:4572;width:651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" fillcolor="#00bcf2" stroked="f"/>
              <v:rect id="Rectangle 131" o:spid="_x0000_s1040" style="position:absolute;left:2635;top:4572;width:34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" fillcolor="#00bcf2" stroked="f"/>
              <v:rect id="Rectangle 132" o:spid="_x0000_s1041" style="position:absolute;left:2809;top:4572;width:302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" fillcolor="#0064b5" stroked="f"/>
              <v:shape id="Freeform 20" o:spid="_x0000_s1042" style="position:absolute;left:2635;top:3587;width:651;height:985;visibility:visible;mso-wrap-style:square;v-text-anchor:top" coordsize="4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" path="m22,l,62r41,l22,xe" fillcolor="#d2b69b" stroked="f">
                <v:path arrowok="t" o:connecttype="custom" o:connectlocs="34925,0;0,98425;65088,98425;34925,0" o:connectangles="0,0,0,0"/>
              </v:shape>
              <v:shape id="Freeform 21" o:spid="_x0000_s1043" style="position:absolute;left:2841;top:3587;width:238;height:365;visibility:visible;mso-wrap-style:square;v-text-anchor:top" coordsize="1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" path="m9,l,23r15,l9,xe" fillcolor="#0064b5" stroked="f">
                <v:path arrowok="t" o:connecttype="custom" o:connectlocs="14288,0;0,36513;23813,36513;14288,0" o:connectangles="0,0,0,0"/>
              </v:shape>
              <v:shape id="Freeform 22" o:spid="_x0000_s1044" style="position:absolute;left:2635;top:7778;width:651;height:477;visibility:visible;mso-wrap-style:square;v-text-anchor:top" coordsize="1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" path="m19,v,11,,11,,11c19,13,18,14,16,14,3,14,3,14,3,14,2,14,,13,,11,,,,,,l19,xe" stroked="f">
                <v:path arrowok="t" o:connecttype="custom" o:connectlocs="65088,0;65088,37420;54811,47625;10277,47625;0,37420;0,0;65088,0" o:connectangles="0,0,0,0,0,0,0"/>
              </v:shape>
              <v:rect id="Rectangle 136" o:spid="_x0000_s1045" style="position:absolute;left:2635;top:7572;width:651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" fillcolor="#d2d2d2" stroked="f"/>
              <v:oval id="Oval 137" o:spid="_x0000_s1046" style="position:absolute;left:2667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" fillcolor="#737373" stroked="f"/>
              <v:oval id="Oval 138" o:spid="_x0000_s1047" style="position:absolute;left:2809;top:7651;width:6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" fillcolor="#737373" stroked="f"/>
              <v:oval id="Oval 139" o:spid="_x0000_s1048" style="position:absolute;left:2936;top:7651;width:80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" fillcolor="#737373" stroked="f"/>
              <v:oval id="Oval 140" o:spid="_x0000_s1049" style="position:absolute;left:3048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" fillcolor="#737373" stroked="f"/>
              <v:oval id="Oval 141" o:spid="_x0000_s1050" style="position:absolute;left:3190;top:7651;width:6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" fillcolor="#737373" stroked="f"/>
              <v:rect id="Rectangle 142" o:spid="_x0000_s1051" style="position:absolute;left:3762;top:2667;width:651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" fillcolor="#ea40a9" stroked="f"/>
              <v:rect id="Rectangle 143" o:spid="_x0000_s1052" style="position:absolute;left:3762;top:2667;width:317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" fillcolor="#ea40a9" stroked="f"/>
              <v:rect id="Rectangle 144" o:spid="_x0000_s1053" style="position:absolute;left:3937;top:2667;width:301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" fillcolor="#e3008c" stroked="f"/>
              <v:shape id="Freeform 32" o:spid="_x0000_s1054" style="position:absolute;left:3762;top:1682;width:651;height:985;visibility:visible;mso-wrap-style:square;v-text-anchor:top" coordsize="4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" path="m20,l,62r41,l20,xe" fillcolor="#d2b69b" stroked="f">
                <v:path arrowok="t" o:connecttype="custom" o:connectlocs="31750,0;0,98425;65088,98425;31750,0" o:connectangles="0,0,0,0"/>
              </v:shape>
              <v:shape id="Freeform 33" o:spid="_x0000_s1055" style="position:absolute;left:3968;top:1682;width:238;height:365;visibility:visible;mso-wrap-style:square;v-text-anchor:top" coordsize="1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" path="m7,l,23r15,l7,xe" fillcolor="#e3008c" stroked="f">
                <v:path arrowok="t" o:connecttype="custom" o:connectlocs="11113,0;0,36513;23813,36513;11113,0" o:connectangles="0,0,0,0"/>
              </v:shape>
              <v:shape id="Freeform 34" o:spid="_x0000_s1056" style="position:absolute;left:3762;top:7778;width:651;height:477;visibility:visible;mso-wrap-style:square;v-text-anchor:top" coordsize="1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" path="m19,v,11,,11,,11c19,13,17,14,16,14,3,14,3,14,3,14,1,14,,13,,11,,,,,,l19,xe" stroked="f">
                <v:path arrowok="t" o:connecttype="custom" o:connectlocs="65088,0;65088,37420;54811,47625;10277,47625;0,37420;0,0;65088,0" o:connectangles="0,0,0,0,0,0,0"/>
              </v:shape>
              <v:rect id="Rectangle 148" o:spid="_x0000_s1057" style="position:absolute;left:3762;top:7572;width:651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" fillcolor="#d2d2d2" stroked="f"/>
              <v:oval id="Oval 149" o:spid="_x0000_s1058" style="position:absolute;left:3794;top:7651;width:79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" fillcolor="#737373" stroked="f"/>
              <v:oval id="Oval 150" o:spid="_x0000_s1059" style="position:absolute;left:3937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" fillcolor="#737373" stroked="f"/>
              <v:oval id="Oval 151" o:spid="_x0000_s1060" style="position:absolute;left:4032;top:7651;width:79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" fillcolor="#737373" stroked="f"/>
              <v:oval id="Oval 152" o:spid="_x0000_s1061" style="position:absolute;left:4175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" fillcolor="#737373" stroked="f"/>
              <v:oval id="Oval 153" o:spid="_x0000_s1062" style="position:absolute;left:4318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" fillcolor="#737373" stroked="f"/>
              <v:rect id="Rectangle 154" o:spid="_x0000_s1063" style="position:absolute;left:4889;top:6318;width:619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" fillcolor="#bad80a" stroked="f"/>
              <v:rect id="Rectangle 155" o:spid="_x0000_s1064" style="position:absolute;left:4889;top:6318;width:318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" fillcolor="#bad80a" stroked="f"/>
              <v:rect id="Rectangle 156" o:spid="_x0000_s1065" style="position:absolute;left:5064;top:6318;width:31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" fillcolor="#bad80a" stroked="f"/>
              <v:shape id="Freeform 44" o:spid="_x0000_s1066" style="position:absolute;left:4889;top:5318;width:619;height:1000;visibility:visible;mso-wrap-style:square;v-text-anchor:top" coordsize="3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" path="m20,l,63r39,l20,xe" fillcolor="#d2b69b" stroked="f">
                <v:path arrowok="t" o:connecttype="custom" o:connectlocs="31750,0;0,100013;61913,100013;31750,0" o:connectangles="0,0,0,0"/>
              </v:shape>
              <v:shape id="Freeform 45" o:spid="_x0000_s1067" style="position:absolute;left:5095;top:5318;width:207;height:349;visibility:visible;mso-wrap-style:square;v-text-anchor:top" coordsize="13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" path="m7,l,22r13,l7,xe" fillcolor="#bad80a" stroked="f">
                <v:path arrowok="t" o:connecttype="custom" o:connectlocs="11113,0;0,34925;20638,34925;11113,0" o:connectangles="0,0,0,0"/>
              </v:shape>
              <v:shape id="Freeform 46" o:spid="_x0000_s1068" style="position:absolute;left:4889;top:7778;width:619;height:477;visibility:visible;mso-wrap-style:square;v-text-anchor:top" coordsize="1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" path="m18,v,11,,11,,11c18,13,17,14,15,14,3,14,3,14,3,14,1,14,,13,,11,,,,,,l18,xe" stroked="f">
                <v:path arrowok="t" o:connecttype="custom" o:connectlocs="61913,0;61913,37420;51594,47625;10319,47625;0,37420;0,0;61913,0" o:connectangles="0,0,0,0,0,0,0"/>
              </v:shape>
              <v:rect id="Rectangle 160" o:spid="_x0000_s1069" style="position:absolute;left:4889;top:7572;width:619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" fillcolor="#d2d2d2" stroked="f"/>
              <v:oval id="Oval 161" o:spid="_x0000_s1070" style="position:absolute;left:4937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" fillcolor="#737373" stroked="f"/>
              <v:oval id="Oval 162" o:spid="_x0000_s1071" style="position:absolute;left:5032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" fillcolor="#737373" stroked="f"/>
              <v:oval id="Oval 163" o:spid="_x0000_s1072" style="position:absolute;left:5175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" fillcolor="#737373" stroked="f"/>
              <v:oval id="Oval 164" o:spid="_x0000_s1073" style="position:absolute;left:5302;top:7651;width:79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" fillcolor="#737373" stroked="f"/>
              <v:oval id="Oval 165" o:spid="_x0000_s1074" style="position:absolute;left:5413;top:7651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" fillcolor="#737373" stroked="f"/>
              <v:shape id="Freeform 53" o:spid="_x0000_s1075" style="position:absolute;left:333;top:8016;width:444;height:35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" path="m13,v,8,,8,,8c13,9,12,10,11,10v-9,,-9,,-9,c1,10,,9,,8,,,,,,l13,xe" stroked="f">
                <v:path arrowok="t" o:connecttype="custom" o:connectlocs="44450,0;44450,27940;37612,34925;6838,34925;0,27940;0,0;44450,0" o:connectangles="0,0,0,0,0,0,0"/>
              </v:shape>
              <v:shape id="Freeform 54" o:spid="_x0000_s1076" style="position:absolute;top:5048;width:412;height:2222;visibility:visible;mso-wrap-style:square;v-text-anchor:top" coordsize="12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" path="m11,62v,-14,,-14,,-14c10,48,10,48,10,48,9,45,9,45,9,45v,1,-1,2,-2,2c6,47,5,47,5,46,4,42,4,36,4,30,4,19,5,9,7,3,8,2,7,1,6,,5,,4,1,4,2,1,8,,19,,30,,42,2,65,10,65v1,,2,,2,-1c12,63,11,62,11,62xe" fillcolor="#b2b2b2" stroked="f">
                <v:path arrowok="t" o:connecttype="custom" o:connectlocs="37835,211992;37835,164123;34396,164123;30956,153865;24077,160704;17198,157285;13758,102577;24077,10258;20638,0;13758,6838;0,102577;34396,222250;41275,218831;37835,211992" o:connectangles="0,0,0,0,0,0,0,0,0,0,0,0,0,0"/>
              </v:shape>
              <v:rect id="Rectangle 168" o:spid="_x0000_s1077" style="position:absolute;left:333;top:7397;width:44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" fillcolor="#a80000" stroked="f"/>
              <v:shape id="Freeform 56" o:spid="_x0000_s1078" style="position:absolute;left:508;width:111;height:762;visibility:visible;mso-wrap-style:square;v-text-anchor:top" coordsize="3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" path="m3,20v,1,-1,2,-1,2c2,22,2,22,2,22,1,22,,21,,20,,2,,2,,2,,1,1,,2,v,,,,,c2,,3,1,3,2r,18xe" fillcolor="#505050" stroked="f">
                <v:path arrowok="t" o:connecttype="custom" o:connectlocs="11113,69273;7409,76200;7409,76200;0,69273;0,6927;7409,0;7409,0;11113,6927;11113,69273" o:connectangles="0,0,0,0,0,0,0,0,0"/>
              </v:shape>
              <v:shape id="Freeform 57" o:spid="_x0000_s1079" style="position:absolute;left:333;top:206;width:444;height:857;visibility:visible;mso-wrap-style:square;v-text-anchor:top" coordsize="2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" path="m20,l9,,,54r28,l20,xe" stroked="f">
                <v:path arrowok="t" o:connecttype="custom" o:connectlocs="31750,0;14288,0;0,85725;44450,85725;31750,0" o:connectangles="0,0,0,0,0"/>
              </v:shape>
              <v:rect id="Rectangle 171" o:spid="_x0000_s1080" style="position:absolute;left:269;top:1190;width:588;height:6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" fillcolor="#e81123" stroked="f"/>
              <v:rect id="Rectangle 172" o:spid="_x0000_s1081" style="position:absolute;left:269;top:1063;width:588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ih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Z3B7Jl4gV38AAAD//wMAUEsBAi0AFAAGAAgAAAAhANvh9svuAAAAhQEAABMAAAAAAAAAAAAA&#10;AAAAAAAAAFtDb250ZW50X1R5cGVzXS54bWxQSwECLQAUAAYACAAAACEAWvQsW78AAAAVAQAACwAA&#10;AAAAAAAAAAAAAAAfAQAAX3JlbHMvLnJlbHNQSwECLQAUAAYACAAAACEAtJDoocMAAADcAAAADwAA&#10;AAAAAAAAAAAAAAAHAgAAZHJzL2Rvd25yZXYueG1sUEsFBgAAAAADAAMAtwAAAPcCAAAAAA==&#10;" stroked="f"/>
              <v:rect id="Rectangle 173" o:spid="_x0000_s1082" style="position:absolute;left:269;top:7651;width:58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" fillcolor="#e81123" stroked="f"/>
              <w10:wrap anchorx="margin"/>
            </v:group>
          </w:pict>
        </mc:Fallback>
      </mc:AlternateContent>
    </w:r>
  </w:p>
  <w:p w14:paraId="2A8D252F" w14:textId="215FA25D" w:rsidR="003B20A1" w:rsidRPr="00897D66" w:rsidRDefault="003B20A1" w:rsidP="003B20A1">
    <w:pPr>
      <w:pStyle w:val="Header"/>
      <w:tabs>
        <w:tab w:val="clear" w:pos="9360"/>
        <w:tab w:val="left" w:pos="8595"/>
      </w:tabs>
      <w:rPr>
        <w:rFonts w:ascii="Segoe UI Light" w:hAnsi="Segoe UI Light" w:cs="Segoe UI Light"/>
        <w:color w:val="7030A0"/>
        <w:sz w:val="40"/>
        <w:szCs w:val="40"/>
      </w:rPr>
    </w:pPr>
    <w:r>
      <w:rPr>
        <w:rFonts w:ascii="Segoe UI Light" w:hAnsi="Segoe UI Light" w:cs="Segoe UI Light"/>
        <w:noProof/>
        <w:color w:val="7030A0"/>
        <w:sz w:val="40"/>
        <w:szCs w:val="4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17E15F" wp14:editId="7C2DB500">
              <wp:simplePos x="0" y="0"/>
              <wp:positionH relativeFrom="margin">
                <wp:posOffset>-71437</wp:posOffset>
              </wp:positionH>
              <wp:positionV relativeFrom="paragraph">
                <wp:posOffset>381635</wp:posOffset>
              </wp:positionV>
              <wp:extent cx="6148387" cy="0"/>
              <wp:effectExtent l="0" t="0" r="24130" b="19050"/>
              <wp:wrapNone/>
              <wp:docPr id="231" name="Straight Connector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8387" cy="0"/>
                      </a:xfrm>
                      <a:prstGeom prst="line">
                        <a:avLst/>
                      </a:prstGeom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D5CA26" id="Straight Connector 2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30.05pt" to="478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" strokecolor="#7030a0" strokeweight=".5pt">
              <v:stroke joinstyle="miter"/>
              <w10:wrap anchorx="margin"/>
            </v:line>
          </w:pict>
        </mc:Fallback>
      </mc:AlternateContent>
    </w:r>
    <w:r w:rsidR="00FF7ADE">
      <w:rPr>
        <w:rFonts w:ascii="Segoe UI Light" w:hAnsi="Segoe UI Light" w:cs="Segoe UI Light"/>
        <w:noProof/>
        <w:color w:val="7030A0"/>
        <w:sz w:val="40"/>
        <w:szCs w:val="40"/>
      </w:rPr>
      <w:t>Brand Content Studio</w:t>
    </w:r>
    <w:r w:rsidRPr="00897D66">
      <w:rPr>
        <w:rFonts w:ascii="Segoe UI Light" w:hAnsi="Segoe UI Light" w:cs="Segoe UI Light"/>
        <w:color w:val="7030A0"/>
        <w:sz w:val="40"/>
        <w:szCs w:val="40"/>
      </w:rPr>
      <w:t xml:space="preserve"> </w:t>
    </w:r>
    <w:r>
      <w:rPr>
        <w:rFonts w:ascii="Segoe UI Light" w:hAnsi="Segoe UI Light" w:cs="Segoe UI Light"/>
        <w:color w:val="7030A0"/>
        <w:sz w:val="40"/>
        <w:szCs w:val="40"/>
      </w:rPr>
      <w:t>Copy</w:t>
    </w:r>
    <w:r w:rsidR="00FF7ADE">
      <w:rPr>
        <w:rFonts w:ascii="Segoe UI Light" w:hAnsi="Segoe UI Light" w:cs="Segoe UI Light"/>
        <w:color w:val="7030A0"/>
        <w:sz w:val="40"/>
        <w:szCs w:val="40"/>
      </w:rPr>
      <w:t>deck</w:t>
    </w:r>
    <w:r>
      <w:rPr>
        <w:rFonts w:ascii="Segoe UI Light" w:hAnsi="Segoe UI Light" w:cs="Segoe UI Light"/>
        <w:color w:val="7030A0"/>
        <w:sz w:val="40"/>
        <w:szCs w:val="40"/>
      </w:rPr>
      <w:tab/>
      <w:t xml:space="preserve"> </w:t>
    </w:r>
  </w:p>
  <w:p w14:paraId="03D83BFE" w14:textId="77777777" w:rsidR="003B20A1" w:rsidRDefault="003B20A1">
    <w:pPr>
      <w:pStyle w:val="Header"/>
    </w:pPr>
  </w:p>
  <w:p w14:paraId="1982306E" w14:textId="77777777" w:rsidR="003B20A1" w:rsidRDefault="003B2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679D4" w14:textId="77777777" w:rsidR="00FF7ADE" w:rsidRDefault="00FF7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94900"/>
    <w:multiLevelType w:val="hybridMultilevel"/>
    <w:tmpl w:val="6554D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Atalla">
    <w15:presenceInfo w15:providerId="AD" w15:userId="S-1-12-1-3485880866-1200830858-491136697-2480302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112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0A1"/>
    <w:rsid w:val="00010A21"/>
    <w:rsid w:val="00011992"/>
    <w:rsid w:val="00012F23"/>
    <w:rsid w:val="000133AE"/>
    <w:rsid w:val="00015EC1"/>
    <w:rsid w:val="00016ECC"/>
    <w:rsid w:val="00020E06"/>
    <w:rsid w:val="00021415"/>
    <w:rsid w:val="00021D1E"/>
    <w:rsid w:val="00030299"/>
    <w:rsid w:val="00037AB4"/>
    <w:rsid w:val="000425D0"/>
    <w:rsid w:val="00051570"/>
    <w:rsid w:val="0005543F"/>
    <w:rsid w:val="00064888"/>
    <w:rsid w:val="000661BE"/>
    <w:rsid w:val="00067A68"/>
    <w:rsid w:val="000731F1"/>
    <w:rsid w:val="00073352"/>
    <w:rsid w:val="000850F5"/>
    <w:rsid w:val="00096969"/>
    <w:rsid w:val="0009704E"/>
    <w:rsid w:val="000A154B"/>
    <w:rsid w:val="000A48E5"/>
    <w:rsid w:val="000B0848"/>
    <w:rsid w:val="000B1636"/>
    <w:rsid w:val="000C4499"/>
    <w:rsid w:val="000C60C1"/>
    <w:rsid w:val="000D1DCC"/>
    <w:rsid w:val="000D2DEE"/>
    <w:rsid w:val="000D4905"/>
    <w:rsid w:val="000E04EA"/>
    <w:rsid w:val="000E0EEA"/>
    <w:rsid w:val="000E2A8A"/>
    <w:rsid w:val="000E58B9"/>
    <w:rsid w:val="000E5E12"/>
    <w:rsid w:val="000E6741"/>
    <w:rsid w:val="000F4275"/>
    <w:rsid w:val="000F7C1B"/>
    <w:rsid w:val="0010282F"/>
    <w:rsid w:val="00106012"/>
    <w:rsid w:val="00106B6F"/>
    <w:rsid w:val="00112586"/>
    <w:rsid w:val="00113063"/>
    <w:rsid w:val="00114D36"/>
    <w:rsid w:val="001203B3"/>
    <w:rsid w:val="00124662"/>
    <w:rsid w:val="00141E22"/>
    <w:rsid w:val="001424C9"/>
    <w:rsid w:val="001431CA"/>
    <w:rsid w:val="00144313"/>
    <w:rsid w:val="0014769A"/>
    <w:rsid w:val="00151AFD"/>
    <w:rsid w:val="00161321"/>
    <w:rsid w:val="00167841"/>
    <w:rsid w:val="001754E0"/>
    <w:rsid w:val="00175DD4"/>
    <w:rsid w:val="001871C0"/>
    <w:rsid w:val="0019288E"/>
    <w:rsid w:val="00195D31"/>
    <w:rsid w:val="001973B8"/>
    <w:rsid w:val="001A5A48"/>
    <w:rsid w:val="001A5EAC"/>
    <w:rsid w:val="001B06B0"/>
    <w:rsid w:val="001B0E27"/>
    <w:rsid w:val="001B4295"/>
    <w:rsid w:val="001B56C9"/>
    <w:rsid w:val="001B6396"/>
    <w:rsid w:val="001C09EF"/>
    <w:rsid w:val="001C24BF"/>
    <w:rsid w:val="001D4F5B"/>
    <w:rsid w:val="001E3A2B"/>
    <w:rsid w:val="001E64D0"/>
    <w:rsid w:val="001F6004"/>
    <w:rsid w:val="001F7565"/>
    <w:rsid w:val="0020485F"/>
    <w:rsid w:val="00207E2D"/>
    <w:rsid w:val="00210321"/>
    <w:rsid w:val="002105B8"/>
    <w:rsid w:val="00210ED2"/>
    <w:rsid w:val="0021398D"/>
    <w:rsid w:val="0021798C"/>
    <w:rsid w:val="00226F46"/>
    <w:rsid w:val="002271EF"/>
    <w:rsid w:val="002323EE"/>
    <w:rsid w:val="00232A77"/>
    <w:rsid w:val="00233346"/>
    <w:rsid w:val="002341C9"/>
    <w:rsid w:val="002403D1"/>
    <w:rsid w:val="002420BE"/>
    <w:rsid w:val="0024623B"/>
    <w:rsid w:val="00246FE3"/>
    <w:rsid w:val="002505D4"/>
    <w:rsid w:val="0025245F"/>
    <w:rsid w:val="002547E8"/>
    <w:rsid w:val="002566FF"/>
    <w:rsid w:val="0025692F"/>
    <w:rsid w:val="00260503"/>
    <w:rsid w:val="00261FC8"/>
    <w:rsid w:val="0027024E"/>
    <w:rsid w:val="0028549C"/>
    <w:rsid w:val="0029363D"/>
    <w:rsid w:val="00293F27"/>
    <w:rsid w:val="002A411A"/>
    <w:rsid w:val="002A720A"/>
    <w:rsid w:val="002B118B"/>
    <w:rsid w:val="002B7A76"/>
    <w:rsid w:val="002C191D"/>
    <w:rsid w:val="002C4AA9"/>
    <w:rsid w:val="002C648B"/>
    <w:rsid w:val="002C6B5A"/>
    <w:rsid w:val="002D05AB"/>
    <w:rsid w:val="002D2E88"/>
    <w:rsid w:val="002E2428"/>
    <w:rsid w:val="002F0E01"/>
    <w:rsid w:val="002F2A7D"/>
    <w:rsid w:val="002F3ECF"/>
    <w:rsid w:val="002F52B0"/>
    <w:rsid w:val="002F6CBF"/>
    <w:rsid w:val="00303A8B"/>
    <w:rsid w:val="00307D34"/>
    <w:rsid w:val="0031023F"/>
    <w:rsid w:val="00311285"/>
    <w:rsid w:val="00315C8D"/>
    <w:rsid w:val="00316E89"/>
    <w:rsid w:val="00320018"/>
    <w:rsid w:val="00324410"/>
    <w:rsid w:val="003316A2"/>
    <w:rsid w:val="00333BCB"/>
    <w:rsid w:val="00336EED"/>
    <w:rsid w:val="003442BE"/>
    <w:rsid w:val="00357443"/>
    <w:rsid w:val="0036584C"/>
    <w:rsid w:val="0036757F"/>
    <w:rsid w:val="0037290B"/>
    <w:rsid w:val="0038487F"/>
    <w:rsid w:val="00397C24"/>
    <w:rsid w:val="003A7CE1"/>
    <w:rsid w:val="003B20A1"/>
    <w:rsid w:val="003D1343"/>
    <w:rsid w:val="003D4E28"/>
    <w:rsid w:val="003D64D5"/>
    <w:rsid w:val="003E650C"/>
    <w:rsid w:val="00401E94"/>
    <w:rsid w:val="00403C94"/>
    <w:rsid w:val="00406C0B"/>
    <w:rsid w:val="00410DE2"/>
    <w:rsid w:val="00414AA0"/>
    <w:rsid w:val="00422820"/>
    <w:rsid w:val="00427A38"/>
    <w:rsid w:val="004300AE"/>
    <w:rsid w:val="004300B1"/>
    <w:rsid w:val="00434894"/>
    <w:rsid w:val="004412C7"/>
    <w:rsid w:val="0045313D"/>
    <w:rsid w:val="00460980"/>
    <w:rsid w:val="00462D88"/>
    <w:rsid w:val="00463C97"/>
    <w:rsid w:val="00471236"/>
    <w:rsid w:val="00471508"/>
    <w:rsid w:val="00471B90"/>
    <w:rsid w:val="0047457C"/>
    <w:rsid w:val="00480F54"/>
    <w:rsid w:val="00481B62"/>
    <w:rsid w:val="00484D95"/>
    <w:rsid w:val="0049404A"/>
    <w:rsid w:val="00497CCC"/>
    <w:rsid w:val="004A17E7"/>
    <w:rsid w:val="004A5CC3"/>
    <w:rsid w:val="004B0457"/>
    <w:rsid w:val="004B1C87"/>
    <w:rsid w:val="004B5193"/>
    <w:rsid w:val="004C2B4C"/>
    <w:rsid w:val="004C315C"/>
    <w:rsid w:val="004C6BE6"/>
    <w:rsid w:val="004D2126"/>
    <w:rsid w:val="004E207A"/>
    <w:rsid w:val="004E490D"/>
    <w:rsid w:val="004E67A4"/>
    <w:rsid w:val="004E7650"/>
    <w:rsid w:val="004E7B30"/>
    <w:rsid w:val="004F1D71"/>
    <w:rsid w:val="004F4C5F"/>
    <w:rsid w:val="004F5085"/>
    <w:rsid w:val="00501724"/>
    <w:rsid w:val="005036F0"/>
    <w:rsid w:val="005042BB"/>
    <w:rsid w:val="00504861"/>
    <w:rsid w:val="005064F9"/>
    <w:rsid w:val="00507AB5"/>
    <w:rsid w:val="00507DA9"/>
    <w:rsid w:val="00512848"/>
    <w:rsid w:val="00514F7E"/>
    <w:rsid w:val="005201F5"/>
    <w:rsid w:val="00520286"/>
    <w:rsid w:val="005320E4"/>
    <w:rsid w:val="005324A0"/>
    <w:rsid w:val="00536503"/>
    <w:rsid w:val="005430E2"/>
    <w:rsid w:val="00544194"/>
    <w:rsid w:val="00545FEB"/>
    <w:rsid w:val="005479AE"/>
    <w:rsid w:val="005513D8"/>
    <w:rsid w:val="00552753"/>
    <w:rsid w:val="00553638"/>
    <w:rsid w:val="00562216"/>
    <w:rsid w:val="005859C4"/>
    <w:rsid w:val="00591F93"/>
    <w:rsid w:val="00592193"/>
    <w:rsid w:val="00592243"/>
    <w:rsid w:val="00592540"/>
    <w:rsid w:val="00593BEB"/>
    <w:rsid w:val="00594B5C"/>
    <w:rsid w:val="005C0AB3"/>
    <w:rsid w:val="005D11A8"/>
    <w:rsid w:val="005D16EC"/>
    <w:rsid w:val="005F23A9"/>
    <w:rsid w:val="005F7B82"/>
    <w:rsid w:val="0060044A"/>
    <w:rsid w:val="0060308B"/>
    <w:rsid w:val="006057F9"/>
    <w:rsid w:val="006077D0"/>
    <w:rsid w:val="00611943"/>
    <w:rsid w:val="006152C5"/>
    <w:rsid w:val="00620C7E"/>
    <w:rsid w:val="006338B0"/>
    <w:rsid w:val="006430C4"/>
    <w:rsid w:val="00643997"/>
    <w:rsid w:val="00643ACC"/>
    <w:rsid w:val="00644BC5"/>
    <w:rsid w:val="006456CA"/>
    <w:rsid w:val="006478F8"/>
    <w:rsid w:val="00647913"/>
    <w:rsid w:val="006507FB"/>
    <w:rsid w:val="00651D82"/>
    <w:rsid w:val="0065221C"/>
    <w:rsid w:val="006538DF"/>
    <w:rsid w:val="00667662"/>
    <w:rsid w:val="00672384"/>
    <w:rsid w:val="00674694"/>
    <w:rsid w:val="00677A08"/>
    <w:rsid w:val="00682744"/>
    <w:rsid w:val="00692D64"/>
    <w:rsid w:val="00696165"/>
    <w:rsid w:val="00696BE7"/>
    <w:rsid w:val="00697B92"/>
    <w:rsid w:val="006B228E"/>
    <w:rsid w:val="006B4CFE"/>
    <w:rsid w:val="006C2CE3"/>
    <w:rsid w:val="006C3A80"/>
    <w:rsid w:val="006C3E5B"/>
    <w:rsid w:val="006C58F3"/>
    <w:rsid w:val="006E4049"/>
    <w:rsid w:val="006E4543"/>
    <w:rsid w:val="006E50E6"/>
    <w:rsid w:val="006F122B"/>
    <w:rsid w:val="00700480"/>
    <w:rsid w:val="007027B5"/>
    <w:rsid w:val="00703395"/>
    <w:rsid w:val="007100C0"/>
    <w:rsid w:val="007171A9"/>
    <w:rsid w:val="00717E00"/>
    <w:rsid w:val="00720D0F"/>
    <w:rsid w:val="007227A6"/>
    <w:rsid w:val="00724362"/>
    <w:rsid w:val="00726135"/>
    <w:rsid w:val="00727048"/>
    <w:rsid w:val="00730DED"/>
    <w:rsid w:val="00745478"/>
    <w:rsid w:val="00747558"/>
    <w:rsid w:val="00747D32"/>
    <w:rsid w:val="00751B7E"/>
    <w:rsid w:val="0075338F"/>
    <w:rsid w:val="00753C79"/>
    <w:rsid w:val="007550FC"/>
    <w:rsid w:val="0075783B"/>
    <w:rsid w:val="00773C57"/>
    <w:rsid w:val="007776D6"/>
    <w:rsid w:val="0078033C"/>
    <w:rsid w:val="00783D44"/>
    <w:rsid w:val="0078551F"/>
    <w:rsid w:val="00786A78"/>
    <w:rsid w:val="007918AE"/>
    <w:rsid w:val="007A2471"/>
    <w:rsid w:val="007B5766"/>
    <w:rsid w:val="007B7966"/>
    <w:rsid w:val="007C1336"/>
    <w:rsid w:val="007C4B24"/>
    <w:rsid w:val="007D468B"/>
    <w:rsid w:val="007D55BB"/>
    <w:rsid w:val="007D5FD7"/>
    <w:rsid w:val="007E1998"/>
    <w:rsid w:val="007E3F2B"/>
    <w:rsid w:val="007E5FAC"/>
    <w:rsid w:val="007F4E5D"/>
    <w:rsid w:val="008025D0"/>
    <w:rsid w:val="00804CE0"/>
    <w:rsid w:val="0081124E"/>
    <w:rsid w:val="008114C6"/>
    <w:rsid w:val="00812AD8"/>
    <w:rsid w:val="00820E9F"/>
    <w:rsid w:val="00821868"/>
    <w:rsid w:val="00837153"/>
    <w:rsid w:val="00840457"/>
    <w:rsid w:val="0085061F"/>
    <w:rsid w:val="0085078D"/>
    <w:rsid w:val="00851ECE"/>
    <w:rsid w:val="0085412A"/>
    <w:rsid w:val="0086542B"/>
    <w:rsid w:val="00865737"/>
    <w:rsid w:val="00865F66"/>
    <w:rsid w:val="00867631"/>
    <w:rsid w:val="00873A19"/>
    <w:rsid w:val="00875C33"/>
    <w:rsid w:val="00875EE6"/>
    <w:rsid w:val="00877636"/>
    <w:rsid w:val="008842B0"/>
    <w:rsid w:val="00887113"/>
    <w:rsid w:val="00892398"/>
    <w:rsid w:val="00892DEB"/>
    <w:rsid w:val="00893F62"/>
    <w:rsid w:val="00895F1B"/>
    <w:rsid w:val="008A6123"/>
    <w:rsid w:val="008A761F"/>
    <w:rsid w:val="008B6A9A"/>
    <w:rsid w:val="008C0EAC"/>
    <w:rsid w:val="008C61E9"/>
    <w:rsid w:val="008C7C0F"/>
    <w:rsid w:val="008C7D8F"/>
    <w:rsid w:val="008D1884"/>
    <w:rsid w:val="008E46CA"/>
    <w:rsid w:val="008E7720"/>
    <w:rsid w:val="008F2FD5"/>
    <w:rsid w:val="008F66B5"/>
    <w:rsid w:val="0090034E"/>
    <w:rsid w:val="0090369F"/>
    <w:rsid w:val="0090435C"/>
    <w:rsid w:val="009147F6"/>
    <w:rsid w:val="00920977"/>
    <w:rsid w:val="0092126C"/>
    <w:rsid w:val="00925274"/>
    <w:rsid w:val="00925EB3"/>
    <w:rsid w:val="00932844"/>
    <w:rsid w:val="0093607C"/>
    <w:rsid w:val="009414DB"/>
    <w:rsid w:val="00945947"/>
    <w:rsid w:val="009512FF"/>
    <w:rsid w:val="00952443"/>
    <w:rsid w:val="00957CEF"/>
    <w:rsid w:val="0096206D"/>
    <w:rsid w:val="00963466"/>
    <w:rsid w:val="00966065"/>
    <w:rsid w:val="00970DEE"/>
    <w:rsid w:val="00972875"/>
    <w:rsid w:val="0097694E"/>
    <w:rsid w:val="00976B9C"/>
    <w:rsid w:val="00985789"/>
    <w:rsid w:val="00987270"/>
    <w:rsid w:val="00991348"/>
    <w:rsid w:val="00996B64"/>
    <w:rsid w:val="0099723B"/>
    <w:rsid w:val="009A1BC3"/>
    <w:rsid w:val="009A2097"/>
    <w:rsid w:val="009A4B6B"/>
    <w:rsid w:val="009A7422"/>
    <w:rsid w:val="009A7C98"/>
    <w:rsid w:val="009B0DA2"/>
    <w:rsid w:val="009C6936"/>
    <w:rsid w:val="009C7D4F"/>
    <w:rsid w:val="009D3FED"/>
    <w:rsid w:val="009E2B90"/>
    <w:rsid w:val="009E5458"/>
    <w:rsid w:val="009E5C51"/>
    <w:rsid w:val="009E798A"/>
    <w:rsid w:val="009E798D"/>
    <w:rsid w:val="009F25AB"/>
    <w:rsid w:val="009F2F27"/>
    <w:rsid w:val="009F4D03"/>
    <w:rsid w:val="00A00162"/>
    <w:rsid w:val="00A0059E"/>
    <w:rsid w:val="00A02045"/>
    <w:rsid w:val="00A11672"/>
    <w:rsid w:val="00A12A0A"/>
    <w:rsid w:val="00A1374A"/>
    <w:rsid w:val="00A20197"/>
    <w:rsid w:val="00A305CA"/>
    <w:rsid w:val="00A32242"/>
    <w:rsid w:val="00A3509F"/>
    <w:rsid w:val="00A43483"/>
    <w:rsid w:val="00A4370C"/>
    <w:rsid w:val="00A47A28"/>
    <w:rsid w:val="00A47D27"/>
    <w:rsid w:val="00A54AA2"/>
    <w:rsid w:val="00A55FD5"/>
    <w:rsid w:val="00A611DC"/>
    <w:rsid w:val="00A63AE0"/>
    <w:rsid w:val="00A64025"/>
    <w:rsid w:val="00A7078E"/>
    <w:rsid w:val="00A75854"/>
    <w:rsid w:val="00A86AD1"/>
    <w:rsid w:val="00A91BC0"/>
    <w:rsid w:val="00A928C4"/>
    <w:rsid w:val="00A955A6"/>
    <w:rsid w:val="00AA5CF1"/>
    <w:rsid w:val="00AB5402"/>
    <w:rsid w:val="00AC1AC5"/>
    <w:rsid w:val="00AC1F83"/>
    <w:rsid w:val="00AC2EC5"/>
    <w:rsid w:val="00AC4ED5"/>
    <w:rsid w:val="00AC786E"/>
    <w:rsid w:val="00AD3161"/>
    <w:rsid w:val="00AE1CFC"/>
    <w:rsid w:val="00AF1BFC"/>
    <w:rsid w:val="00B008D3"/>
    <w:rsid w:val="00B0142D"/>
    <w:rsid w:val="00B043F7"/>
    <w:rsid w:val="00B12F4A"/>
    <w:rsid w:val="00B1432F"/>
    <w:rsid w:val="00B158BD"/>
    <w:rsid w:val="00B20A00"/>
    <w:rsid w:val="00B223BD"/>
    <w:rsid w:val="00B3293D"/>
    <w:rsid w:val="00B335DD"/>
    <w:rsid w:val="00B354A4"/>
    <w:rsid w:val="00B40E7B"/>
    <w:rsid w:val="00B45318"/>
    <w:rsid w:val="00B45829"/>
    <w:rsid w:val="00B5099C"/>
    <w:rsid w:val="00B53A20"/>
    <w:rsid w:val="00B542C7"/>
    <w:rsid w:val="00B64D63"/>
    <w:rsid w:val="00B672B2"/>
    <w:rsid w:val="00B716A5"/>
    <w:rsid w:val="00B71717"/>
    <w:rsid w:val="00B76377"/>
    <w:rsid w:val="00B7690F"/>
    <w:rsid w:val="00B85BC1"/>
    <w:rsid w:val="00B91F1B"/>
    <w:rsid w:val="00B92730"/>
    <w:rsid w:val="00B94979"/>
    <w:rsid w:val="00B95AFE"/>
    <w:rsid w:val="00B97C71"/>
    <w:rsid w:val="00BA403C"/>
    <w:rsid w:val="00BB0C3D"/>
    <w:rsid w:val="00BB10B9"/>
    <w:rsid w:val="00BB3D61"/>
    <w:rsid w:val="00BB3E7F"/>
    <w:rsid w:val="00BB4CD5"/>
    <w:rsid w:val="00BD04E9"/>
    <w:rsid w:val="00BD5AF7"/>
    <w:rsid w:val="00BE1D7A"/>
    <w:rsid w:val="00BE5A17"/>
    <w:rsid w:val="00BE6EE4"/>
    <w:rsid w:val="00BF5AE9"/>
    <w:rsid w:val="00BF624C"/>
    <w:rsid w:val="00C00317"/>
    <w:rsid w:val="00C00541"/>
    <w:rsid w:val="00C01493"/>
    <w:rsid w:val="00C042C6"/>
    <w:rsid w:val="00C11AE4"/>
    <w:rsid w:val="00C14D62"/>
    <w:rsid w:val="00C17ADC"/>
    <w:rsid w:val="00C232B4"/>
    <w:rsid w:val="00C233B4"/>
    <w:rsid w:val="00C246E2"/>
    <w:rsid w:val="00C3203F"/>
    <w:rsid w:val="00C326C5"/>
    <w:rsid w:val="00C36A60"/>
    <w:rsid w:val="00C407E1"/>
    <w:rsid w:val="00C44079"/>
    <w:rsid w:val="00C5168C"/>
    <w:rsid w:val="00C51A11"/>
    <w:rsid w:val="00C558C8"/>
    <w:rsid w:val="00C57E56"/>
    <w:rsid w:val="00C801D5"/>
    <w:rsid w:val="00C84737"/>
    <w:rsid w:val="00C84E52"/>
    <w:rsid w:val="00C87BF0"/>
    <w:rsid w:val="00C947B8"/>
    <w:rsid w:val="00C97FC8"/>
    <w:rsid w:val="00CA5545"/>
    <w:rsid w:val="00CB0B1C"/>
    <w:rsid w:val="00CB3454"/>
    <w:rsid w:val="00CB35E6"/>
    <w:rsid w:val="00CB3BF0"/>
    <w:rsid w:val="00CB5447"/>
    <w:rsid w:val="00CC497F"/>
    <w:rsid w:val="00CD551A"/>
    <w:rsid w:val="00CD6F87"/>
    <w:rsid w:val="00CE2747"/>
    <w:rsid w:val="00CE446C"/>
    <w:rsid w:val="00CF0979"/>
    <w:rsid w:val="00CF0CB2"/>
    <w:rsid w:val="00D07E00"/>
    <w:rsid w:val="00D104EF"/>
    <w:rsid w:val="00D12E36"/>
    <w:rsid w:val="00D20273"/>
    <w:rsid w:val="00D2576F"/>
    <w:rsid w:val="00D31746"/>
    <w:rsid w:val="00D31BCA"/>
    <w:rsid w:val="00D42029"/>
    <w:rsid w:val="00D42370"/>
    <w:rsid w:val="00D42597"/>
    <w:rsid w:val="00D42AD3"/>
    <w:rsid w:val="00D449CC"/>
    <w:rsid w:val="00D52AC5"/>
    <w:rsid w:val="00D54687"/>
    <w:rsid w:val="00D5630D"/>
    <w:rsid w:val="00D6141C"/>
    <w:rsid w:val="00D61E02"/>
    <w:rsid w:val="00D66F28"/>
    <w:rsid w:val="00D67E41"/>
    <w:rsid w:val="00D70EFF"/>
    <w:rsid w:val="00D72213"/>
    <w:rsid w:val="00D75093"/>
    <w:rsid w:val="00D84526"/>
    <w:rsid w:val="00D86D98"/>
    <w:rsid w:val="00D87BC7"/>
    <w:rsid w:val="00D93A10"/>
    <w:rsid w:val="00D9624C"/>
    <w:rsid w:val="00DA0102"/>
    <w:rsid w:val="00DA26B2"/>
    <w:rsid w:val="00DA2C33"/>
    <w:rsid w:val="00DA3BAC"/>
    <w:rsid w:val="00DA6612"/>
    <w:rsid w:val="00DA74EC"/>
    <w:rsid w:val="00DA79AA"/>
    <w:rsid w:val="00DB12DF"/>
    <w:rsid w:val="00DC22EB"/>
    <w:rsid w:val="00DD1B57"/>
    <w:rsid w:val="00DD4244"/>
    <w:rsid w:val="00DE1F8C"/>
    <w:rsid w:val="00DF0E9D"/>
    <w:rsid w:val="00DF0EF1"/>
    <w:rsid w:val="00DF234E"/>
    <w:rsid w:val="00DF32EC"/>
    <w:rsid w:val="00DF7820"/>
    <w:rsid w:val="00E029A3"/>
    <w:rsid w:val="00E034BB"/>
    <w:rsid w:val="00E0588C"/>
    <w:rsid w:val="00E05EF8"/>
    <w:rsid w:val="00E117DC"/>
    <w:rsid w:val="00E15485"/>
    <w:rsid w:val="00E168B3"/>
    <w:rsid w:val="00E26037"/>
    <w:rsid w:val="00E304F8"/>
    <w:rsid w:val="00E320B4"/>
    <w:rsid w:val="00E352C3"/>
    <w:rsid w:val="00E35FF6"/>
    <w:rsid w:val="00E426CB"/>
    <w:rsid w:val="00E427F2"/>
    <w:rsid w:val="00E42E77"/>
    <w:rsid w:val="00E504BC"/>
    <w:rsid w:val="00E5215F"/>
    <w:rsid w:val="00E54468"/>
    <w:rsid w:val="00E5562D"/>
    <w:rsid w:val="00E562CE"/>
    <w:rsid w:val="00E5690C"/>
    <w:rsid w:val="00E63D68"/>
    <w:rsid w:val="00E63F20"/>
    <w:rsid w:val="00E6644F"/>
    <w:rsid w:val="00E669D0"/>
    <w:rsid w:val="00E7107C"/>
    <w:rsid w:val="00E7125C"/>
    <w:rsid w:val="00E74345"/>
    <w:rsid w:val="00E7458E"/>
    <w:rsid w:val="00E75C32"/>
    <w:rsid w:val="00E76DA9"/>
    <w:rsid w:val="00E83847"/>
    <w:rsid w:val="00E8638C"/>
    <w:rsid w:val="00E9744E"/>
    <w:rsid w:val="00EA0140"/>
    <w:rsid w:val="00EA1E32"/>
    <w:rsid w:val="00EA1FFE"/>
    <w:rsid w:val="00EA3CBE"/>
    <w:rsid w:val="00EB3F05"/>
    <w:rsid w:val="00EB453E"/>
    <w:rsid w:val="00EB4FCF"/>
    <w:rsid w:val="00EB5303"/>
    <w:rsid w:val="00EC0F6A"/>
    <w:rsid w:val="00EC228F"/>
    <w:rsid w:val="00EC37D8"/>
    <w:rsid w:val="00EC5D7E"/>
    <w:rsid w:val="00EC6D11"/>
    <w:rsid w:val="00ED0288"/>
    <w:rsid w:val="00EE779B"/>
    <w:rsid w:val="00EE7873"/>
    <w:rsid w:val="00EF0671"/>
    <w:rsid w:val="00EF7C9B"/>
    <w:rsid w:val="00F0546E"/>
    <w:rsid w:val="00F06664"/>
    <w:rsid w:val="00F07803"/>
    <w:rsid w:val="00F12518"/>
    <w:rsid w:val="00F21138"/>
    <w:rsid w:val="00F233B5"/>
    <w:rsid w:val="00F23621"/>
    <w:rsid w:val="00F2450A"/>
    <w:rsid w:val="00F36201"/>
    <w:rsid w:val="00F37880"/>
    <w:rsid w:val="00F40D34"/>
    <w:rsid w:val="00F41437"/>
    <w:rsid w:val="00F42D05"/>
    <w:rsid w:val="00F44563"/>
    <w:rsid w:val="00F46ACB"/>
    <w:rsid w:val="00F52388"/>
    <w:rsid w:val="00F65EFB"/>
    <w:rsid w:val="00F669B1"/>
    <w:rsid w:val="00F74E8B"/>
    <w:rsid w:val="00F83E12"/>
    <w:rsid w:val="00F92BE8"/>
    <w:rsid w:val="00F94D9D"/>
    <w:rsid w:val="00F96BCC"/>
    <w:rsid w:val="00FA0696"/>
    <w:rsid w:val="00FA334F"/>
    <w:rsid w:val="00FA57D4"/>
    <w:rsid w:val="00FA7C4D"/>
    <w:rsid w:val="00FA7CB8"/>
    <w:rsid w:val="00FB1C71"/>
    <w:rsid w:val="00FB5463"/>
    <w:rsid w:val="00FB5C53"/>
    <w:rsid w:val="00FB7715"/>
    <w:rsid w:val="00FC1535"/>
    <w:rsid w:val="00FC2574"/>
    <w:rsid w:val="00FC5F30"/>
    <w:rsid w:val="00FC7CDE"/>
    <w:rsid w:val="00FC7F3F"/>
    <w:rsid w:val="00FE016A"/>
    <w:rsid w:val="00FE6899"/>
    <w:rsid w:val="00FE6EC3"/>
    <w:rsid w:val="00FF4D5A"/>
    <w:rsid w:val="00FF5471"/>
    <w:rsid w:val="00FF6348"/>
    <w:rsid w:val="00FF702C"/>
    <w:rsid w:val="00FF7ADE"/>
    <w:rsid w:val="1DF8EFB3"/>
    <w:rsid w:val="3A499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5E7DC7A3"/>
  <w15:chartTrackingRefBased/>
  <w15:docId w15:val="{BD596146-FFAF-4075-A86A-1E557B2C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ED5"/>
  </w:style>
  <w:style w:type="paragraph" w:styleId="Heading1">
    <w:name w:val="heading 1"/>
    <w:basedOn w:val="Normal"/>
    <w:next w:val="Normal"/>
    <w:link w:val="Heading1Char"/>
    <w:uiPriority w:val="9"/>
    <w:qFormat/>
    <w:rsid w:val="003B20A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A1"/>
  </w:style>
  <w:style w:type="paragraph" w:styleId="Footer">
    <w:name w:val="footer"/>
    <w:basedOn w:val="Normal"/>
    <w:link w:val="FooterChar"/>
    <w:uiPriority w:val="99"/>
    <w:unhideWhenUsed/>
    <w:rsid w:val="003B2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A1"/>
  </w:style>
  <w:style w:type="character" w:customStyle="1" w:styleId="Heading1Char">
    <w:name w:val="Heading 1 Char"/>
    <w:basedOn w:val="DefaultParagraphFont"/>
    <w:link w:val="Heading1"/>
    <w:uiPriority w:val="9"/>
    <w:rsid w:val="003B2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20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0A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5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4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3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9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47B8"/>
  </w:style>
  <w:style w:type="character" w:customStyle="1" w:styleId="eop">
    <w:name w:val="eop"/>
    <w:basedOn w:val="DefaultParagraphFont"/>
    <w:rsid w:val="00C947B8"/>
  </w:style>
  <w:style w:type="character" w:styleId="UnresolvedMention">
    <w:name w:val="Unresolved Mention"/>
    <w:basedOn w:val="DefaultParagraphFont"/>
    <w:uiPriority w:val="99"/>
    <w:semiHidden/>
    <w:unhideWhenUsed/>
    <w:rsid w:val="00D31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https://worldready.cloudapp.net/Styleguide/Read?id=2700" TargetMode="External"/><Relationship Id="rId1" Type="http://schemas.openxmlformats.org/officeDocument/2006/relationships/hyperlink" Target="https://worldready.cloudapp.net/Styleguide/Read?id=2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4F2A9AF281E4985BAA78C4673497E" ma:contentTypeVersion="13" ma:contentTypeDescription="Create a new document." ma:contentTypeScope="" ma:versionID="5ee9fa2e6ac3575319c051844d72b1e4">
  <xsd:schema xmlns:xsd="http://www.w3.org/2001/XMLSchema" xmlns:xs="http://www.w3.org/2001/XMLSchema" xmlns:p="http://schemas.microsoft.com/office/2006/metadata/properties" xmlns:ns2="b92fdc2a-1594-4510-aa86-45464713a14f" xmlns:ns3="b4f5576c-ff66-40ac-bcd8-dddce8bd7a79" targetNamespace="http://schemas.microsoft.com/office/2006/metadata/properties" ma:root="true" ma:fieldsID="358ed1554a95170dc58e795b8a0bd6f5" ns2:_="" ns3:_="">
    <xsd:import namespace="b92fdc2a-1594-4510-aa86-45464713a14f"/>
    <xsd:import namespace="b4f5576c-ff66-40ac-bcd8-dddce8bd7a7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dc2a-1594-4510-aa86-45464713a1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5576c-ff66-40ac-bcd8-dddce8bd7a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7D917-0B79-485E-8C28-551A62D6B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dc2a-1594-4510-aa86-45464713a14f"/>
    <ds:schemaRef ds:uri="b4f5576c-ff66-40ac-bcd8-dddce8bd7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CA695-91BE-4DD2-911B-CB9368F26A92}">
  <ds:schemaRefs>
    <ds:schemaRef ds:uri="http://schemas.microsoft.com/office/infopath/2007/PartnerControls"/>
    <ds:schemaRef ds:uri="b92fdc2a-1594-4510-aa86-45464713a14f"/>
    <ds:schemaRef ds:uri="http://purl.org/dc/elements/1.1/"/>
    <ds:schemaRef ds:uri="http://schemas.microsoft.com/office/2006/metadata/properties"/>
    <ds:schemaRef ds:uri="b4f5576c-ff66-40ac-bcd8-dddce8bd7a79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7D574E-E8F6-4B47-A0FA-434B5C8C0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Links>
    <vt:vector size="6" baseType="variant">
      <vt:variant>
        <vt:i4>3997743</vt:i4>
      </vt:variant>
      <vt:variant>
        <vt:i4>0</vt:i4>
      </vt:variant>
      <vt:variant>
        <vt:i4>0</vt:i4>
      </vt:variant>
      <vt:variant>
        <vt:i4>5</vt:i4>
      </vt:variant>
      <vt:variant>
        <vt:lpwstr>https://worldready.cloudapp.net/Styleguide/Read?id=2700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Walker</dc:creator>
  <cp:keywords/>
  <dc:description/>
  <cp:lastModifiedBy>Vera Chan</cp:lastModifiedBy>
  <cp:revision>2</cp:revision>
  <dcterms:created xsi:type="dcterms:W3CDTF">2019-01-29T17:19:00Z</dcterms:created>
  <dcterms:modified xsi:type="dcterms:W3CDTF">2019-01-29T17:19:00Z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sharik@microsoft.com</vt:lpwstr>
  </property>
  <property fmtid="{D5CDD505-2E9C-101B-9397-08002B2CF9AE}" pid="5" name="MSIP_Label_f42aa342-8706-4288-bd11-ebb85995028c_SetDate">
    <vt:lpwstr>2018-09-13T00:16:47.4647079Z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0x01010096D4F2A9AF281E4985BAA78C4673497E</vt:lpwstr>
  </property>
</Properties>
</file>